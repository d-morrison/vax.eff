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6CD0" w14:textId="0D976FBE" w:rsidR="00201C76" w:rsidRDefault="0083696F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del w:id="0" w:author="Douglas Ezra Morrison" w:date="2021-11-28T09:48:00Z">
        <w:r>
          <w:rPr>
            <w:rFonts w:ascii="Times New Roman" w:hAnsi="Times New Roman" w:cs="Times New Roman"/>
            <w:sz w:val="24"/>
            <w:szCs w:val="24"/>
          </w:rPr>
          <w:delText>+</w:delText>
        </w:r>
      </w:del>
      <w:r w:rsidR="009A280A" w:rsidRPr="004D27F3">
        <w:rPr>
          <w:rFonts w:ascii="Times New Roman" w:hAnsi="Times New Roman" w:cs="Times New Roman"/>
          <w:sz w:val="24"/>
          <w:szCs w:val="24"/>
        </w:rPr>
        <w:t>Estimating Vaccine Eff</w:t>
      </w:r>
      <w:r w:rsidR="00D45113" w:rsidRPr="004D27F3">
        <w:rPr>
          <w:rFonts w:ascii="Times New Roman" w:hAnsi="Times New Roman" w:cs="Times New Roman"/>
          <w:sz w:val="24"/>
          <w:szCs w:val="24"/>
        </w:rPr>
        <w:t>ectiveness</w:t>
      </w:r>
      <w:r w:rsidR="009A280A" w:rsidRPr="004D27F3">
        <w:rPr>
          <w:rFonts w:ascii="Times New Roman" w:hAnsi="Times New Roman" w:cs="Times New Roman"/>
          <w:sz w:val="24"/>
          <w:szCs w:val="24"/>
        </w:rPr>
        <w:t xml:space="preserve"> from Link</w:t>
      </w:r>
      <w:r w:rsidR="00764950">
        <w:rPr>
          <w:rFonts w:ascii="Times New Roman" w:hAnsi="Times New Roman" w:cs="Times New Roman"/>
          <w:sz w:val="24"/>
          <w:szCs w:val="24"/>
        </w:rPr>
        <w:t>ing</w:t>
      </w:r>
      <w:r w:rsidR="009A280A" w:rsidRPr="004D27F3">
        <w:rPr>
          <w:rFonts w:ascii="Times New Roman" w:hAnsi="Times New Roman" w:cs="Times New Roman"/>
          <w:sz w:val="24"/>
          <w:szCs w:val="24"/>
        </w:rPr>
        <w:t xml:space="preserve"> P</w:t>
      </w:r>
      <w:r w:rsidR="00764950">
        <w:rPr>
          <w:rFonts w:ascii="Times New Roman" w:hAnsi="Times New Roman" w:cs="Times New Roman"/>
          <w:sz w:val="24"/>
          <w:szCs w:val="24"/>
        </w:rPr>
        <w:t>opulation-Based Health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4C2340">
        <w:rPr>
          <w:rFonts w:ascii="Times New Roman" w:hAnsi="Times New Roman" w:cs="Times New Roman"/>
          <w:sz w:val="24"/>
          <w:szCs w:val="24"/>
        </w:rPr>
        <w:t>Registries</w:t>
      </w:r>
      <w:r w:rsidR="00201C76">
        <w:rPr>
          <w:rFonts w:ascii="Times New Roman" w:hAnsi="Times New Roman" w:cs="Times New Roman"/>
          <w:sz w:val="24"/>
          <w:szCs w:val="24"/>
        </w:rPr>
        <w:t>:</w:t>
      </w:r>
    </w:p>
    <w:p w14:paraId="27C25B2E" w14:textId="77777777" w:rsidR="009A280A" w:rsidRDefault="00764950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Some </w:t>
      </w:r>
      <w:r w:rsidR="00B30258">
        <w:rPr>
          <w:rFonts w:ascii="Times New Roman" w:hAnsi="Times New Roman" w:cs="Times New Roman"/>
          <w:sz w:val="24"/>
          <w:szCs w:val="24"/>
        </w:rPr>
        <w:t>Sources of Bias</w:t>
      </w:r>
    </w:p>
    <w:p w14:paraId="6630B1AD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751D1C00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78C82A40" w14:textId="77777777" w:rsidR="004C2340" w:rsidRPr="004C2340" w:rsidRDefault="004C2340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4C2340">
        <w:rPr>
          <w:rFonts w:ascii="Times New Roman" w:hAnsi="Times New Roman" w:cs="Times New Roman"/>
          <w:sz w:val="24"/>
          <w:szCs w:val="24"/>
        </w:rPr>
        <w:t xml:space="preserve">Ron Brookmeyer and </w:t>
      </w:r>
      <w:r>
        <w:rPr>
          <w:rFonts w:ascii="Times New Roman" w:hAnsi="Times New Roman" w:cs="Times New Roman"/>
          <w:sz w:val="24"/>
          <w:szCs w:val="24"/>
        </w:rPr>
        <w:t>Doug Morrison</w:t>
      </w:r>
    </w:p>
    <w:p w14:paraId="3209DC00" w14:textId="77777777" w:rsidR="004C2340" w:rsidRPr="004C2340" w:rsidRDefault="004C2340" w:rsidP="004C2340">
      <w:pPr>
        <w:rPr>
          <w:rFonts w:ascii="Times New Roman" w:hAnsi="Times New Roman" w:cs="Times New Roman"/>
          <w:b/>
          <w:sz w:val="24"/>
          <w:szCs w:val="24"/>
        </w:rPr>
      </w:pPr>
    </w:p>
    <w:p w14:paraId="3F49C47E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0C03DD1C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0B462BA7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1E056D27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51392F95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  <w:r w:rsidRPr="004C2340">
        <w:rPr>
          <w:rFonts w:ascii="Times New Roman" w:hAnsi="Times New Roman" w:cs="Times New Roman"/>
          <w:sz w:val="24"/>
          <w:szCs w:val="24"/>
        </w:rPr>
        <w:t xml:space="preserve">Ron Brookmeyer, Ph.D., Department of Biostatistics, University of California, Los Angeles, CA 90095, </w:t>
      </w:r>
      <w:hyperlink r:id="rId7" w:history="1">
        <w:r w:rsidRPr="004C2340">
          <w:rPr>
            <w:rStyle w:val="Hyperlink"/>
            <w:rFonts w:ascii="Times New Roman" w:hAnsi="Times New Roman" w:cs="Times New Roman"/>
            <w:sz w:val="24"/>
            <w:szCs w:val="24"/>
          </w:rPr>
          <w:t>rbrookmeyer@ucla.edu</w:t>
        </w:r>
      </w:hyperlink>
    </w:p>
    <w:p w14:paraId="19E34CBC" w14:textId="77777777" w:rsid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Doug Morrison,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Ph.D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Department of Biostatistics, University of California, Los Angeles, CA 90095, </w:t>
      </w:r>
      <w:hyperlink r:id="rId8" w:history="1">
        <w:r w:rsidRPr="00F05866">
          <w:rPr>
            <w:rStyle w:val="Hyperlink"/>
            <w:rFonts w:ascii="Times New Roman" w:hAnsi="Times New Roman" w:cs="Times New Roman"/>
            <w:sz w:val="24"/>
            <w:szCs w:val="24"/>
          </w:rPr>
          <w:t>dmorrison01@ucla.edu</w:t>
        </w:r>
      </w:hyperlink>
    </w:p>
    <w:p w14:paraId="40038776" w14:textId="77777777" w:rsidR="004C2340" w:rsidRPr="004C2340" w:rsidRDefault="004C2340" w:rsidP="004C2340">
      <w:pPr>
        <w:rPr>
          <w:rFonts w:ascii="Times New Roman" w:hAnsi="Times New Roman" w:cs="Times New Roman"/>
          <w:b/>
          <w:sz w:val="24"/>
          <w:szCs w:val="24"/>
        </w:rPr>
      </w:pPr>
    </w:p>
    <w:p w14:paraId="6270986D" w14:textId="77777777" w:rsidR="004C2340" w:rsidRPr="004D27F3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14947048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A4361A" w14:textId="77777777" w:rsidR="009A280A" w:rsidRPr="004D27F3" w:rsidRDefault="009A280A">
      <w:pPr>
        <w:rPr>
          <w:rFonts w:ascii="Times New Roman" w:hAnsi="Times New Roman" w:cs="Times New Roman"/>
          <w:sz w:val="24"/>
          <w:szCs w:val="24"/>
        </w:rPr>
      </w:pPr>
    </w:p>
    <w:p w14:paraId="3FBC42E9" w14:textId="22AE24FB" w:rsidR="00D222E9" w:rsidRDefault="00D45113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Randomized</w:t>
      </w:r>
      <w:r w:rsidR="00072E24" w:rsidRPr="004D27F3">
        <w:rPr>
          <w:rFonts w:ascii="Times New Roman" w:hAnsi="Times New Roman" w:cs="Times New Roman"/>
          <w:sz w:val="24"/>
          <w:szCs w:val="24"/>
        </w:rPr>
        <w:t xml:space="preserve"> clinical trials provide the most reliable evidence about vaccine</w:t>
      </w:r>
      <w:r w:rsidRPr="004D27F3">
        <w:rPr>
          <w:rFonts w:ascii="Times New Roman" w:hAnsi="Times New Roman" w:cs="Times New Roman"/>
          <w:sz w:val="24"/>
          <w:szCs w:val="24"/>
        </w:rPr>
        <w:t>s</w:t>
      </w:r>
      <w:r w:rsidR="00072E24" w:rsidRPr="004D27F3">
        <w:rPr>
          <w:rFonts w:ascii="Times New Roman" w:hAnsi="Times New Roman" w:cs="Times New Roman"/>
          <w:sz w:val="24"/>
          <w:szCs w:val="24"/>
        </w:rPr>
        <w:t xml:space="preserve"> in controlled settings</w:t>
      </w:r>
      <w:r w:rsidR="004D24CC" w:rsidRPr="004D27F3">
        <w:rPr>
          <w:rFonts w:ascii="Times New Roman" w:hAnsi="Times New Roman" w:cs="Times New Roman"/>
          <w:sz w:val="24"/>
          <w:szCs w:val="24"/>
        </w:rPr>
        <w:t xml:space="preserve"> (1). </w:t>
      </w:r>
      <w:r w:rsidR="00071A5B">
        <w:rPr>
          <w:rFonts w:ascii="Times New Roman" w:hAnsi="Times New Roman" w:cs="Times New Roman"/>
          <w:sz w:val="24"/>
          <w:szCs w:val="24"/>
        </w:rPr>
        <w:t>The</w:t>
      </w:r>
      <w:r w:rsidR="005022ED">
        <w:rPr>
          <w:rFonts w:ascii="Times New Roman" w:hAnsi="Times New Roman" w:cs="Times New Roman"/>
          <w:sz w:val="24"/>
          <w:szCs w:val="24"/>
        </w:rPr>
        <w:t xml:space="preserve"> C</w:t>
      </w:r>
      <w:r w:rsidR="00D222E9">
        <w:rPr>
          <w:rFonts w:ascii="Times New Roman" w:hAnsi="Times New Roman" w:cs="Times New Roman"/>
          <w:sz w:val="24"/>
          <w:szCs w:val="24"/>
        </w:rPr>
        <w:t>OVID-19 pandemic has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EE5073">
        <w:rPr>
          <w:rFonts w:ascii="Times New Roman" w:hAnsi="Times New Roman" w:cs="Times New Roman"/>
          <w:sz w:val="24"/>
          <w:szCs w:val="24"/>
        </w:rPr>
        <w:t xml:space="preserve">also </w:t>
      </w:r>
      <w:r w:rsidR="00D222E9">
        <w:rPr>
          <w:rFonts w:ascii="Times New Roman" w:hAnsi="Times New Roman" w:cs="Times New Roman"/>
          <w:sz w:val="24"/>
          <w:szCs w:val="24"/>
        </w:rPr>
        <w:t>underscored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222E9">
        <w:rPr>
          <w:rFonts w:ascii="Times New Roman" w:hAnsi="Times New Roman" w:cs="Times New Roman"/>
          <w:sz w:val="24"/>
          <w:szCs w:val="24"/>
        </w:rPr>
        <w:t>the importance of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E5442E">
        <w:rPr>
          <w:rFonts w:ascii="Times New Roman" w:hAnsi="Times New Roman" w:cs="Times New Roman"/>
          <w:sz w:val="24"/>
          <w:szCs w:val="24"/>
        </w:rPr>
        <w:t>o</w:t>
      </w:r>
      <w:r w:rsidRPr="004D27F3">
        <w:rPr>
          <w:rFonts w:ascii="Times New Roman" w:hAnsi="Times New Roman" w:cs="Times New Roman"/>
          <w:sz w:val="24"/>
          <w:szCs w:val="24"/>
        </w:rPr>
        <w:t>bservational studies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of</w:t>
      </w:r>
      <w:r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265DAC" w:rsidRPr="004D27F3">
        <w:rPr>
          <w:rFonts w:ascii="Times New Roman" w:hAnsi="Times New Roman" w:cs="Times New Roman"/>
          <w:sz w:val="24"/>
          <w:szCs w:val="24"/>
        </w:rPr>
        <w:t>real-world</w:t>
      </w:r>
      <w:r w:rsidRPr="004D27F3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88232793"/>
      <w:r w:rsidRPr="004D27F3">
        <w:rPr>
          <w:rFonts w:ascii="Times New Roman" w:hAnsi="Times New Roman" w:cs="Times New Roman"/>
          <w:sz w:val="24"/>
          <w:szCs w:val="24"/>
        </w:rPr>
        <w:t xml:space="preserve">vaccine </w:t>
      </w:r>
      <w:r w:rsidR="00ED1F6D" w:rsidRPr="004D27F3">
        <w:rPr>
          <w:rFonts w:ascii="Times New Roman" w:hAnsi="Times New Roman" w:cs="Times New Roman"/>
          <w:sz w:val="24"/>
          <w:szCs w:val="24"/>
        </w:rPr>
        <w:t>effectiveness</w:t>
      </w:r>
      <w:r w:rsidR="0083696F">
        <w:rPr>
          <w:rFonts w:ascii="Times New Roman" w:hAnsi="Times New Roman" w:cs="Times New Roman"/>
          <w:sz w:val="24"/>
          <w:szCs w:val="24"/>
        </w:rPr>
        <w:t xml:space="preserve"> (VE)</w:t>
      </w:r>
      <w:r w:rsidR="006E0565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F256E9">
        <w:rPr>
          <w:rFonts w:ascii="Times New Roman" w:hAnsi="Times New Roman" w:cs="Times New Roman"/>
          <w:sz w:val="24"/>
          <w:szCs w:val="24"/>
        </w:rPr>
        <w:t xml:space="preserve">to address </w:t>
      </w:r>
      <w:r w:rsidR="00277AAB">
        <w:rPr>
          <w:rFonts w:ascii="Times New Roman" w:hAnsi="Times New Roman" w:cs="Times New Roman"/>
          <w:sz w:val="24"/>
          <w:szCs w:val="24"/>
        </w:rPr>
        <w:t>timely</w:t>
      </w:r>
      <w:r w:rsidR="00F256E9">
        <w:rPr>
          <w:rFonts w:ascii="Times New Roman" w:hAnsi="Times New Roman" w:cs="Times New Roman"/>
          <w:sz w:val="24"/>
          <w:szCs w:val="24"/>
        </w:rPr>
        <w:t xml:space="preserve"> public health issues </w:t>
      </w:r>
      <w:r w:rsidR="00A629D8">
        <w:rPr>
          <w:rFonts w:ascii="Times New Roman" w:hAnsi="Times New Roman" w:cs="Times New Roman"/>
          <w:sz w:val="24"/>
          <w:szCs w:val="24"/>
        </w:rPr>
        <w:t>(2)</w:t>
      </w:r>
      <w:r w:rsidR="00023782">
        <w:rPr>
          <w:rFonts w:ascii="Times New Roman" w:hAnsi="Times New Roman" w:cs="Times New Roman"/>
          <w:sz w:val="24"/>
          <w:szCs w:val="24"/>
        </w:rPr>
        <w:t>. Such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studies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help answer</w:t>
      </w:r>
      <w:r w:rsidR="00D222E9">
        <w:rPr>
          <w:rFonts w:ascii="Times New Roman" w:hAnsi="Times New Roman" w:cs="Times New Roman"/>
          <w:sz w:val="24"/>
          <w:szCs w:val="24"/>
        </w:rPr>
        <w:t xml:space="preserve"> questions </w:t>
      </w:r>
      <w:r w:rsidR="00C40E32" w:rsidRPr="004D27F3">
        <w:rPr>
          <w:rFonts w:ascii="Times New Roman" w:hAnsi="Times New Roman" w:cs="Times New Roman"/>
          <w:sz w:val="24"/>
          <w:szCs w:val="24"/>
        </w:rPr>
        <w:t>such as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: </w:t>
      </w:r>
      <w:r w:rsidR="00D222E9">
        <w:rPr>
          <w:rFonts w:ascii="Times New Roman" w:hAnsi="Times New Roman" w:cs="Times New Roman"/>
          <w:sz w:val="24"/>
          <w:szCs w:val="24"/>
        </w:rPr>
        <w:t>D</w:t>
      </w:r>
      <w:r w:rsidR="00740DB7" w:rsidRPr="004D27F3">
        <w:rPr>
          <w:rFonts w:ascii="Times New Roman" w:hAnsi="Times New Roman" w:cs="Times New Roman"/>
          <w:sz w:val="24"/>
          <w:szCs w:val="24"/>
        </w:rPr>
        <w:t>o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vaccines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protect </w:t>
      </w:r>
      <w:r w:rsidR="00ED1F6D" w:rsidRPr="004D27F3">
        <w:rPr>
          <w:rFonts w:ascii="Times New Roman" w:hAnsi="Times New Roman" w:cs="Times New Roman"/>
          <w:sz w:val="24"/>
          <w:szCs w:val="24"/>
        </w:rPr>
        <w:t>against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emerging 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viral </w:t>
      </w:r>
      <w:r w:rsidR="00ED1F6D" w:rsidRPr="004D27F3">
        <w:rPr>
          <w:rFonts w:ascii="Times New Roman" w:hAnsi="Times New Roman" w:cs="Times New Roman"/>
          <w:sz w:val="24"/>
          <w:szCs w:val="24"/>
        </w:rPr>
        <w:t>variants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which may not have been prevalent when the original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clinical </w:t>
      </w:r>
      <w:r w:rsidR="00D00313" w:rsidRPr="004D27F3">
        <w:rPr>
          <w:rFonts w:ascii="Times New Roman" w:hAnsi="Times New Roman" w:cs="Times New Roman"/>
          <w:sz w:val="24"/>
          <w:szCs w:val="24"/>
        </w:rPr>
        <w:t>trials were conducted</w:t>
      </w:r>
      <w:r w:rsidR="00E5442E">
        <w:rPr>
          <w:rFonts w:ascii="Times New Roman" w:hAnsi="Times New Roman" w:cs="Times New Roman"/>
          <w:sz w:val="24"/>
          <w:szCs w:val="24"/>
        </w:rPr>
        <w:t>?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222E9">
        <w:rPr>
          <w:rFonts w:ascii="Times New Roman" w:hAnsi="Times New Roman" w:cs="Times New Roman"/>
          <w:sz w:val="24"/>
          <w:szCs w:val="24"/>
        </w:rPr>
        <w:t>Does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C20EFD" w:rsidRPr="00C20EFD">
        <w:rPr>
          <w:rFonts w:ascii="Times New Roman" w:hAnsi="Times New Roman" w:cs="Times New Roman"/>
          <w:sz w:val="24"/>
          <w:szCs w:val="24"/>
        </w:rPr>
        <w:t>vaccine effectiveness</w:t>
      </w:r>
      <w:r w:rsidR="00740DB7" w:rsidRPr="00C20EFD">
        <w:rPr>
          <w:rFonts w:ascii="Times New Roman" w:hAnsi="Times New Roman" w:cs="Times New Roman"/>
          <w:sz w:val="24"/>
          <w:szCs w:val="24"/>
        </w:rPr>
        <w:t xml:space="preserve"> </w:t>
      </w:r>
      <w:r w:rsidR="00740DB7" w:rsidRPr="004D27F3">
        <w:rPr>
          <w:rFonts w:ascii="Times New Roman" w:hAnsi="Times New Roman" w:cs="Times New Roman"/>
          <w:sz w:val="24"/>
          <w:szCs w:val="24"/>
        </w:rPr>
        <w:t>wane over time</w:t>
      </w:r>
      <w:r w:rsidR="00D222E9">
        <w:rPr>
          <w:rFonts w:ascii="Times New Roman" w:hAnsi="Times New Roman" w:cs="Times New Roman"/>
          <w:sz w:val="24"/>
          <w:szCs w:val="24"/>
        </w:rPr>
        <w:t xml:space="preserve"> in populations</w:t>
      </w:r>
      <w:r w:rsidR="00E5442E">
        <w:rPr>
          <w:rFonts w:ascii="Times New Roman" w:hAnsi="Times New Roman" w:cs="Times New Roman"/>
          <w:sz w:val="24"/>
          <w:szCs w:val="24"/>
        </w:rPr>
        <w:t>?</w:t>
      </w:r>
      <w:r w:rsidR="00D222E9">
        <w:rPr>
          <w:rFonts w:ascii="Times New Roman" w:hAnsi="Times New Roman" w:cs="Times New Roman"/>
          <w:sz w:val="24"/>
          <w:szCs w:val="24"/>
        </w:rPr>
        <w:t xml:space="preserve"> What is </w:t>
      </w:r>
      <w:r w:rsidR="00E5442E">
        <w:rPr>
          <w:rFonts w:ascii="Times New Roman" w:hAnsi="Times New Roman" w:cs="Times New Roman"/>
          <w:sz w:val="24"/>
          <w:szCs w:val="24"/>
        </w:rPr>
        <w:t>the effectiveness of vaccines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6E0565">
        <w:rPr>
          <w:rFonts w:ascii="Times New Roman" w:hAnsi="Times New Roman" w:cs="Times New Roman"/>
          <w:sz w:val="24"/>
          <w:szCs w:val="24"/>
        </w:rPr>
        <w:t>among people w</w:t>
      </w:r>
      <w:r w:rsidR="00023782">
        <w:rPr>
          <w:rFonts w:ascii="Times New Roman" w:hAnsi="Times New Roman" w:cs="Times New Roman"/>
          <w:sz w:val="24"/>
          <w:szCs w:val="24"/>
        </w:rPr>
        <w:t xml:space="preserve">ho were under-represented </w:t>
      </w:r>
      <w:r w:rsidR="00D222E9">
        <w:rPr>
          <w:rFonts w:ascii="Times New Roman" w:hAnsi="Times New Roman" w:cs="Times New Roman"/>
          <w:sz w:val="24"/>
          <w:szCs w:val="24"/>
        </w:rPr>
        <w:t>in clinical trials?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FB8B7" w14:textId="2E3B517B" w:rsidR="004D06B1" w:rsidRDefault="00E33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5442E">
        <w:rPr>
          <w:rFonts w:ascii="Times New Roman" w:hAnsi="Times New Roman" w:cs="Times New Roman"/>
          <w:sz w:val="24"/>
          <w:szCs w:val="24"/>
        </w:rPr>
        <w:t>ddress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277AAB">
        <w:rPr>
          <w:rFonts w:ascii="Times New Roman" w:hAnsi="Times New Roman" w:cs="Times New Roman"/>
          <w:sz w:val="24"/>
          <w:szCs w:val="24"/>
        </w:rPr>
        <w:t>urgent</w:t>
      </w:r>
      <w:r w:rsidR="00E5442E">
        <w:rPr>
          <w:rFonts w:ascii="Times New Roman" w:hAnsi="Times New Roman" w:cs="Times New Roman"/>
          <w:sz w:val="24"/>
          <w:szCs w:val="24"/>
        </w:rPr>
        <w:t xml:space="preserve"> </w:t>
      </w:r>
      <w:r w:rsidR="007D50B2">
        <w:rPr>
          <w:rFonts w:ascii="Times New Roman" w:hAnsi="Times New Roman" w:cs="Times New Roman"/>
          <w:sz w:val="24"/>
          <w:szCs w:val="24"/>
        </w:rPr>
        <w:t xml:space="preserve">epidemiologic </w:t>
      </w:r>
      <w:r w:rsidR="00E5442E">
        <w:rPr>
          <w:rFonts w:ascii="Times New Roman" w:hAnsi="Times New Roman" w:cs="Times New Roman"/>
          <w:sz w:val="24"/>
          <w:szCs w:val="24"/>
        </w:rPr>
        <w:t xml:space="preserve">questions </w:t>
      </w:r>
      <w:r>
        <w:rPr>
          <w:rFonts w:ascii="Times New Roman" w:hAnsi="Times New Roman" w:cs="Times New Roman"/>
          <w:sz w:val="24"/>
          <w:szCs w:val="24"/>
        </w:rPr>
        <w:t xml:space="preserve">about vaccines requires conducting </w:t>
      </w:r>
      <w:r w:rsidR="00023782">
        <w:rPr>
          <w:rFonts w:ascii="Times New Roman" w:hAnsi="Times New Roman" w:cs="Times New Roman"/>
          <w:sz w:val="24"/>
          <w:szCs w:val="24"/>
        </w:rPr>
        <w:t>real wor</w:t>
      </w:r>
      <w:r w:rsidR="00E5442E">
        <w:rPr>
          <w:rFonts w:ascii="Times New Roman" w:hAnsi="Times New Roman" w:cs="Times New Roman"/>
          <w:sz w:val="24"/>
          <w:szCs w:val="24"/>
        </w:rPr>
        <w:t>ld</w:t>
      </w:r>
      <w:r w:rsidR="00023782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88232990"/>
      <w:r w:rsidR="00023782">
        <w:rPr>
          <w:rFonts w:ascii="Times New Roman" w:hAnsi="Times New Roman" w:cs="Times New Roman"/>
          <w:sz w:val="24"/>
          <w:szCs w:val="24"/>
        </w:rPr>
        <w:t>vaccine effectiveness</w:t>
      </w:r>
      <w:bookmarkEnd w:id="2"/>
      <w:r w:rsidR="00023782">
        <w:rPr>
          <w:rFonts w:ascii="Times New Roman" w:hAnsi="Times New Roman" w:cs="Times New Roman"/>
          <w:sz w:val="24"/>
          <w:szCs w:val="24"/>
        </w:rPr>
        <w:t xml:space="preserve"> stud</w:t>
      </w:r>
      <w:r w:rsidR="00E5442E">
        <w:rPr>
          <w:rFonts w:ascii="Times New Roman" w:hAnsi="Times New Roman" w:cs="Times New Roman"/>
          <w:sz w:val="24"/>
          <w:szCs w:val="24"/>
        </w:rPr>
        <w:t>ies</w:t>
      </w:r>
      <w:r w:rsidR="00023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essentially </w:t>
      </w:r>
      <w:r w:rsidR="00E5442E">
        <w:rPr>
          <w:rFonts w:ascii="Times New Roman" w:hAnsi="Times New Roman" w:cs="Times New Roman"/>
          <w:sz w:val="24"/>
          <w:szCs w:val="24"/>
        </w:rPr>
        <w:t>in real time</w:t>
      </w:r>
      <w:r w:rsidR="00E52F5E">
        <w:rPr>
          <w:rFonts w:ascii="Times New Roman" w:hAnsi="Times New Roman" w:cs="Times New Roman"/>
          <w:sz w:val="24"/>
          <w:szCs w:val="24"/>
        </w:rPr>
        <w:t xml:space="preserve"> which presents enormous </w:t>
      </w:r>
      <w:r w:rsidR="007D50B2">
        <w:rPr>
          <w:rFonts w:ascii="Times New Roman" w:hAnsi="Times New Roman" w:cs="Times New Roman"/>
          <w:sz w:val="24"/>
          <w:szCs w:val="24"/>
        </w:rPr>
        <w:t xml:space="preserve">logistical and study design </w:t>
      </w:r>
      <w:r w:rsidR="00E52F5E">
        <w:rPr>
          <w:rFonts w:ascii="Times New Roman" w:hAnsi="Times New Roman" w:cs="Times New Roman"/>
          <w:sz w:val="24"/>
          <w:szCs w:val="24"/>
        </w:rPr>
        <w:t>challenges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0565">
        <w:rPr>
          <w:rFonts w:ascii="Times New Roman" w:hAnsi="Times New Roman" w:cs="Times New Roman"/>
          <w:sz w:val="24"/>
          <w:szCs w:val="24"/>
        </w:rPr>
        <w:t>One approach</w:t>
      </w:r>
      <w:r w:rsidR="00E5442E">
        <w:rPr>
          <w:rFonts w:ascii="Times New Roman" w:hAnsi="Times New Roman" w:cs="Times New Roman"/>
          <w:sz w:val="24"/>
          <w:szCs w:val="24"/>
        </w:rPr>
        <w:t xml:space="preserve"> </w:t>
      </w:r>
      <w:r w:rsidR="007D50B2">
        <w:rPr>
          <w:rFonts w:ascii="Times New Roman" w:hAnsi="Times New Roman" w:cs="Times New Roman"/>
          <w:sz w:val="24"/>
          <w:szCs w:val="24"/>
        </w:rPr>
        <w:t>relies on</w:t>
      </w:r>
      <w:r w:rsidR="00023782">
        <w:rPr>
          <w:rFonts w:ascii="Times New Roman" w:hAnsi="Times New Roman" w:cs="Times New Roman"/>
          <w:sz w:val="24"/>
          <w:szCs w:val="24"/>
        </w:rPr>
        <w:t xml:space="preserve"> link</w:t>
      </w:r>
      <w:r w:rsidR="007D50B2">
        <w:rPr>
          <w:rFonts w:ascii="Times New Roman" w:hAnsi="Times New Roman" w:cs="Times New Roman"/>
          <w:sz w:val="24"/>
          <w:szCs w:val="24"/>
        </w:rPr>
        <w:t>ing</w:t>
      </w:r>
      <w:r w:rsidR="00023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from </w:t>
      </w:r>
      <w:r w:rsidR="00023782">
        <w:rPr>
          <w:rFonts w:ascii="Times New Roman" w:hAnsi="Times New Roman" w:cs="Times New Roman"/>
          <w:sz w:val="24"/>
          <w:szCs w:val="24"/>
        </w:rPr>
        <w:t>a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population</w:t>
      </w:r>
      <w:r w:rsidR="007D50B2">
        <w:rPr>
          <w:rFonts w:ascii="Times New Roman" w:hAnsi="Times New Roman" w:cs="Times New Roman"/>
          <w:sz w:val="24"/>
          <w:szCs w:val="24"/>
        </w:rPr>
        <w:t>-based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C441F3" w:rsidRPr="004D27F3">
        <w:rPr>
          <w:rFonts w:ascii="Times New Roman" w:hAnsi="Times New Roman" w:cs="Times New Roman"/>
          <w:sz w:val="24"/>
          <w:szCs w:val="24"/>
        </w:rPr>
        <w:t>registr</w:t>
      </w:r>
      <w:r w:rsidR="006E0565">
        <w:rPr>
          <w:rFonts w:ascii="Times New Roman" w:hAnsi="Times New Roman" w:cs="Times New Roman"/>
          <w:sz w:val="24"/>
          <w:szCs w:val="24"/>
        </w:rPr>
        <w:t>y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 of </w:t>
      </w:r>
      <w:r w:rsidR="00265DAC" w:rsidRPr="004D27F3">
        <w:rPr>
          <w:rFonts w:ascii="Times New Roman" w:hAnsi="Times New Roman" w:cs="Times New Roman"/>
          <w:sz w:val="24"/>
          <w:szCs w:val="24"/>
        </w:rPr>
        <w:t>vaccinations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 xml:space="preserve">with a </w:t>
      </w:r>
      <w:r w:rsidR="006E0565">
        <w:rPr>
          <w:rFonts w:ascii="Times New Roman" w:hAnsi="Times New Roman" w:cs="Times New Roman"/>
          <w:sz w:val="24"/>
          <w:szCs w:val="24"/>
        </w:rPr>
        <w:t>population</w:t>
      </w:r>
      <w:r w:rsidR="007D50B2">
        <w:rPr>
          <w:rFonts w:ascii="Times New Roman" w:hAnsi="Times New Roman" w:cs="Times New Roman"/>
          <w:sz w:val="24"/>
          <w:szCs w:val="24"/>
        </w:rPr>
        <w:t>-based</w:t>
      </w:r>
      <w:r w:rsidR="006E0565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registry of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health outcomes. </w:t>
      </w:r>
      <w:r w:rsidR="00F256E9">
        <w:rPr>
          <w:rFonts w:ascii="Times New Roman" w:hAnsi="Times New Roman" w:cs="Times New Roman"/>
          <w:sz w:val="24"/>
          <w:szCs w:val="24"/>
        </w:rPr>
        <w:t>For example,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recent studies o</w:t>
      </w:r>
      <w:r w:rsidR="00A629D8">
        <w:rPr>
          <w:rFonts w:ascii="Times New Roman" w:hAnsi="Times New Roman" w:cs="Times New Roman"/>
          <w:sz w:val="24"/>
          <w:szCs w:val="24"/>
        </w:rPr>
        <w:t>f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real wor</w:t>
      </w:r>
      <w:r w:rsidR="00F256E9">
        <w:rPr>
          <w:rFonts w:ascii="Times New Roman" w:hAnsi="Times New Roman" w:cs="Times New Roman"/>
          <w:sz w:val="24"/>
          <w:szCs w:val="24"/>
        </w:rPr>
        <w:t>ld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A629D8" w:rsidRPr="00F256E9">
        <w:rPr>
          <w:rFonts w:ascii="Times New Roman" w:hAnsi="Times New Roman" w:cs="Times New Roman"/>
          <w:i/>
          <w:sz w:val="24"/>
          <w:szCs w:val="24"/>
        </w:rPr>
        <w:t>VE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against COVID-19 have been performed in the United States by linking </w:t>
      </w:r>
      <w:r w:rsidR="00A629D8">
        <w:rPr>
          <w:rFonts w:ascii="Times New Roman" w:hAnsi="Times New Roman" w:cs="Times New Roman"/>
          <w:sz w:val="24"/>
          <w:szCs w:val="24"/>
        </w:rPr>
        <w:t xml:space="preserve">state </w:t>
      </w:r>
      <w:r w:rsidR="00277AAB">
        <w:rPr>
          <w:rFonts w:ascii="Times New Roman" w:hAnsi="Times New Roman" w:cs="Times New Roman"/>
          <w:sz w:val="24"/>
          <w:szCs w:val="24"/>
        </w:rPr>
        <w:t>and</w:t>
      </w:r>
      <w:r w:rsidR="00A629D8">
        <w:rPr>
          <w:rFonts w:ascii="Times New Roman" w:hAnsi="Times New Roman" w:cs="Times New Roman"/>
          <w:sz w:val="24"/>
          <w:szCs w:val="24"/>
        </w:rPr>
        <w:t xml:space="preserve"> local registries of </w:t>
      </w:r>
      <w:r w:rsidR="00F256E9">
        <w:rPr>
          <w:rFonts w:ascii="Times New Roman" w:hAnsi="Times New Roman" w:cs="Times New Roman"/>
          <w:sz w:val="24"/>
          <w:szCs w:val="24"/>
        </w:rPr>
        <w:t xml:space="preserve">vaccinated </w:t>
      </w:r>
      <w:r w:rsidR="00A629D8">
        <w:rPr>
          <w:rFonts w:ascii="Times New Roman" w:hAnsi="Times New Roman" w:cs="Times New Roman"/>
          <w:sz w:val="24"/>
          <w:szCs w:val="24"/>
        </w:rPr>
        <w:t>persons with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 xml:space="preserve">registries of cases </w:t>
      </w:r>
      <w:r w:rsidR="007D50B2">
        <w:rPr>
          <w:rFonts w:ascii="Times New Roman" w:hAnsi="Times New Roman" w:cs="Times New Roman"/>
          <w:sz w:val="24"/>
          <w:szCs w:val="24"/>
        </w:rPr>
        <w:t>with</w:t>
      </w:r>
      <w:r w:rsidR="00A629D8">
        <w:rPr>
          <w:rFonts w:ascii="Times New Roman" w:hAnsi="Times New Roman" w:cs="Times New Roman"/>
          <w:sz w:val="24"/>
          <w:szCs w:val="24"/>
        </w:rPr>
        <w:t xml:space="preserve"> a particular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health outcome such as infection, hospitalization or death</w:t>
      </w:r>
      <w:r w:rsidR="00F256E9">
        <w:rPr>
          <w:rFonts w:ascii="Times New Roman" w:hAnsi="Times New Roman" w:cs="Times New Roman"/>
          <w:sz w:val="24"/>
          <w:szCs w:val="24"/>
        </w:rPr>
        <w:t xml:space="preserve"> and</w:t>
      </w:r>
      <w:r w:rsidR="00E52F5E">
        <w:rPr>
          <w:rFonts w:ascii="Times New Roman" w:hAnsi="Times New Roman" w:cs="Times New Roman"/>
          <w:sz w:val="24"/>
          <w:szCs w:val="24"/>
        </w:rPr>
        <w:t xml:space="preserve"> </w:t>
      </w:r>
      <w:r w:rsidR="007D50B2">
        <w:rPr>
          <w:rFonts w:ascii="Times New Roman" w:hAnsi="Times New Roman" w:cs="Times New Roman"/>
          <w:sz w:val="24"/>
          <w:szCs w:val="24"/>
        </w:rPr>
        <w:t xml:space="preserve">these studies </w:t>
      </w:r>
      <w:r w:rsidR="00A629D8">
        <w:rPr>
          <w:rFonts w:ascii="Times New Roman" w:hAnsi="Times New Roman" w:cs="Times New Roman"/>
          <w:sz w:val="24"/>
          <w:szCs w:val="24"/>
        </w:rPr>
        <w:t>have provided valuable and timely</w:t>
      </w:r>
      <w:r w:rsidR="004D06B1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information (3,4)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. </w:t>
      </w:r>
      <w:r w:rsidR="007D50B2">
        <w:rPr>
          <w:rFonts w:ascii="Times New Roman" w:hAnsi="Times New Roman" w:cs="Times New Roman"/>
          <w:sz w:val="24"/>
          <w:szCs w:val="24"/>
        </w:rPr>
        <w:t>Identifying and linking the records of the same individuals listed in both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E52F5E">
        <w:rPr>
          <w:rFonts w:ascii="Times New Roman" w:hAnsi="Times New Roman" w:cs="Times New Roman"/>
          <w:sz w:val="24"/>
          <w:szCs w:val="24"/>
        </w:rPr>
        <w:t xml:space="preserve">registries 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is typically based on </w:t>
      </w:r>
      <w:r w:rsidR="00A629D8">
        <w:rPr>
          <w:rFonts w:ascii="Times New Roman" w:hAnsi="Times New Roman" w:cs="Times New Roman"/>
          <w:sz w:val="24"/>
          <w:szCs w:val="24"/>
        </w:rPr>
        <w:t xml:space="preserve">a combination of </w:t>
      </w:r>
      <w:r w:rsidR="007D50B2">
        <w:rPr>
          <w:rFonts w:ascii="Times New Roman" w:hAnsi="Times New Roman" w:cs="Times New Roman"/>
          <w:sz w:val="24"/>
          <w:szCs w:val="24"/>
        </w:rPr>
        <w:t xml:space="preserve">matching variables such as 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name, date of birth </w:t>
      </w:r>
      <w:r w:rsidR="00A629D8">
        <w:rPr>
          <w:rFonts w:ascii="Times New Roman" w:hAnsi="Times New Roman" w:cs="Times New Roman"/>
          <w:sz w:val="24"/>
          <w:szCs w:val="24"/>
        </w:rPr>
        <w:t>or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zip code of residence</w:t>
      </w:r>
      <w:r w:rsidR="00A629D8">
        <w:rPr>
          <w:rFonts w:ascii="Times New Roman" w:hAnsi="Times New Roman" w:cs="Times New Roman"/>
          <w:sz w:val="24"/>
          <w:szCs w:val="24"/>
        </w:rPr>
        <w:t xml:space="preserve"> (4)</w:t>
      </w:r>
      <w:r w:rsidR="00E52F5E">
        <w:rPr>
          <w:rFonts w:ascii="Times New Roman" w:hAnsi="Times New Roman" w:cs="Times New Roman"/>
          <w:sz w:val="24"/>
          <w:szCs w:val="24"/>
        </w:rPr>
        <w:t>.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>The</w:t>
      </w:r>
      <w:r w:rsidR="00A629D8">
        <w:rPr>
          <w:rFonts w:ascii="Times New Roman" w:hAnsi="Times New Roman" w:cs="Times New Roman"/>
          <w:sz w:val="24"/>
          <w:szCs w:val="24"/>
        </w:rPr>
        <w:t xml:space="preserve"> approach </w:t>
      </w:r>
      <w:r w:rsidR="00790422">
        <w:rPr>
          <w:rFonts w:ascii="Times New Roman" w:hAnsi="Times New Roman" w:cs="Times New Roman"/>
          <w:sz w:val="24"/>
          <w:szCs w:val="24"/>
        </w:rPr>
        <w:t>is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challeng</w:t>
      </w:r>
      <w:r w:rsidR="00790422">
        <w:rPr>
          <w:rFonts w:ascii="Times New Roman" w:hAnsi="Times New Roman" w:cs="Times New Roman"/>
          <w:sz w:val="24"/>
          <w:szCs w:val="24"/>
        </w:rPr>
        <w:t>ing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 xml:space="preserve">to carry out </w:t>
      </w:r>
      <w:r w:rsidR="00A629D8">
        <w:rPr>
          <w:rFonts w:ascii="Times New Roman" w:hAnsi="Times New Roman" w:cs="Times New Roman"/>
          <w:sz w:val="24"/>
          <w:szCs w:val="24"/>
        </w:rPr>
        <w:t>in the United States</w:t>
      </w:r>
      <w:r w:rsidR="009553D1">
        <w:rPr>
          <w:rFonts w:ascii="Times New Roman" w:hAnsi="Times New Roman" w:cs="Times New Roman"/>
          <w:sz w:val="24"/>
          <w:szCs w:val="24"/>
        </w:rPr>
        <w:t>,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>which has m</w:t>
      </w:r>
      <w:r w:rsidR="00A629D8" w:rsidRPr="00A629D8">
        <w:rPr>
          <w:rFonts w:ascii="Times New Roman" w:hAnsi="Times New Roman" w:cs="Times New Roman"/>
          <w:sz w:val="24"/>
          <w:szCs w:val="24"/>
        </w:rPr>
        <w:t xml:space="preserve">ore than fifty separate state and local </w:t>
      </w:r>
      <w:r w:rsidR="00AF4DF1">
        <w:rPr>
          <w:rFonts w:ascii="Times New Roman" w:hAnsi="Times New Roman" w:cs="Times New Roman"/>
          <w:sz w:val="24"/>
          <w:szCs w:val="24"/>
        </w:rPr>
        <w:t xml:space="preserve">public health </w:t>
      </w:r>
      <w:r w:rsidR="00790422">
        <w:rPr>
          <w:rFonts w:ascii="Times New Roman" w:hAnsi="Times New Roman" w:cs="Times New Roman"/>
          <w:sz w:val="24"/>
          <w:szCs w:val="24"/>
        </w:rPr>
        <w:t xml:space="preserve">data </w:t>
      </w:r>
      <w:r w:rsidR="00A629D8" w:rsidRPr="00A629D8">
        <w:rPr>
          <w:rFonts w:ascii="Times New Roman" w:hAnsi="Times New Roman" w:cs="Times New Roman"/>
          <w:sz w:val="24"/>
          <w:szCs w:val="24"/>
        </w:rPr>
        <w:t>systems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r w:rsidR="004D06B1">
        <w:rPr>
          <w:rFonts w:ascii="Times New Roman" w:hAnsi="Times New Roman" w:cs="Times New Roman"/>
          <w:sz w:val="24"/>
          <w:szCs w:val="24"/>
        </w:rPr>
        <w:t xml:space="preserve">that </w:t>
      </w:r>
      <w:r w:rsidR="00A629D8">
        <w:rPr>
          <w:rFonts w:ascii="Times New Roman" w:hAnsi="Times New Roman" w:cs="Times New Roman"/>
          <w:sz w:val="24"/>
          <w:szCs w:val="24"/>
        </w:rPr>
        <w:t>are not easily linkable</w:t>
      </w:r>
      <w:r w:rsidR="000F6AD9">
        <w:rPr>
          <w:rFonts w:ascii="Times New Roman" w:hAnsi="Times New Roman" w:cs="Times New Roman"/>
          <w:sz w:val="24"/>
          <w:szCs w:val="24"/>
        </w:rPr>
        <w:t>,</w:t>
      </w:r>
      <w:r w:rsidR="00AF4DF1" w:rsidRP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 xml:space="preserve">unlike some other countries, such as the </w:t>
      </w:r>
      <w:r w:rsidR="00AF4DF1" w:rsidRPr="004D27F3">
        <w:rPr>
          <w:rFonts w:ascii="Times New Roman" w:hAnsi="Times New Roman" w:cs="Times New Roman"/>
          <w:sz w:val="24"/>
          <w:szCs w:val="24"/>
        </w:rPr>
        <w:t>United Kingdom</w:t>
      </w:r>
      <w:r w:rsidR="00AF4DF1">
        <w:rPr>
          <w:rFonts w:ascii="Times New Roman" w:hAnsi="Times New Roman" w:cs="Times New Roman"/>
          <w:sz w:val="24"/>
          <w:szCs w:val="24"/>
        </w:rPr>
        <w:t xml:space="preserve"> and</w:t>
      </w:r>
      <w:r w:rsidR="00AF4DF1" w:rsidRPr="004D27F3">
        <w:rPr>
          <w:rFonts w:ascii="Times New Roman" w:hAnsi="Times New Roman" w:cs="Times New Roman"/>
          <w:sz w:val="24"/>
          <w:szCs w:val="24"/>
        </w:rPr>
        <w:t xml:space="preserve"> Israel</w:t>
      </w:r>
      <w:r w:rsidR="009553D1">
        <w:rPr>
          <w:rFonts w:ascii="Times New Roman" w:hAnsi="Times New Roman" w:cs="Times New Roman"/>
          <w:sz w:val="24"/>
          <w:szCs w:val="24"/>
        </w:rPr>
        <w:t>,</w:t>
      </w:r>
      <w:r w:rsid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2502CB">
        <w:rPr>
          <w:rFonts w:ascii="Times New Roman" w:hAnsi="Times New Roman" w:cs="Times New Roman"/>
          <w:sz w:val="24"/>
          <w:szCs w:val="24"/>
        </w:rPr>
        <w:t xml:space="preserve">which </w:t>
      </w:r>
      <w:r w:rsidR="00AF4DF1" w:rsidRPr="004D27F3">
        <w:rPr>
          <w:rFonts w:ascii="Times New Roman" w:hAnsi="Times New Roman" w:cs="Times New Roman"/>
          <w:sz w:val="24"/>
          <w:szCs w:val="24"/>
        </w:rPr>
        <w:t>have</w:t>
      </w:r>
      <w:r w:rsid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F4DF1" w:rsidRPr="004D27F3">
        <w:rPr>
          <w:rFonts w:ascii="Times New Roman" w:hAnsi="Times New Roman" w:cs="Times New Roman"/>
          <w:sz w:val="24"/>
          <w:szCs w:val="24"/>
        </w:rPr>
        <w:t>reliable</w:t>
      </w:r>
      <w:r w:rsid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F4DF1" w:rsidRPr="004D27F3">
        <w:rPr>
          <w:rFonts w:ascii="Times New Roman" w:hAnsi="Times New Roman" w:cs="Times New Roman"/>
          <w:sz w:val="24"/>
          <w:szCs w:val="24"/>
        </w:rPr>
        <w:t>network</w:t>
      </w:r>
      <w:r w:rsidR="00AF4DF1">
        <w:rPr>
          <w:rFonts w:ascii="Times New Roman" w:hAnsi="Times New Roman" w:cs="Times New Roman"/>
          <w:sz w:val="24"/>
          <w:szCs w:val="24"/>
        </w:rPr>
        <w:t>s</w:t>
      </w:r>
      <w:r w:rsidR="00AF4DF1" w:rsidRPr="004D27F3">
        <w:rPr>
          <w:rFonts w:ascii="Times New Roman" w:hAnsi="Times New Roman" w:cs="Times New Roman"/>
          <w:sz w:val="24"/>
          <w:szCs w:val="24"/>
        </w:rPr>
        <w:t xml:space="preserve"> of national interconnected</w:t>
      </w:r>
      <w:r w:rsid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F4DF1" w:rsidRPr="004D27F3">
        <w:rPr>
          <w:rFonts w:ascii="Times New Roman" w:hAnsi="Times New Roman" w:cs="Times New Roman"/>
          <w:sz w:val="24"/>
          <w:szCs w:val="24"/>
        </w:rPr>
        <w:t>data system</w:t>
      </w:r>
      <w:r w:rsidR="00AF4DF1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="000F6AD9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</w:p>
    <w:p w14:paraId="573E16AD" w14:textId="4CC1DD81" w:rsidR="005D7C72" w:rsidRDefault="00201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consider som</w:t>
      </w:r>
      <w:r w:rsidR="00C75454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potential sources of </w:t>
      </w:r>
      <w:r w:rsidR="00302426">
        <w:rPr>
          <w:rFonts w:ascii="Times New Roman" w:hAnsi="Times New Roman" w:cs="Times New Roman"/>
          <w:sz w:val="24"/>
          <w:szCs w:val="24"/>
        </w:rPr>
        <w:t xml:space="preserve">bias in </w:t>
      </w:r>
      <w:r w:rsidR="00C20EFD" w:rsidRPr="00C20EFD">
        <w:rPr>
          <w:rFonts w:ascii="Times New Roman" w:hAnsi="Times New Roman" w:cs="Times New Roman"/>
          <w:sz w:val="24"/>
          <w:szCs w:val="24"/>
        </w:rPr>
        <w:t xml:space="preserve">vaccine effectiveness </w:t>
      </w:r>
      <w:r w:rsidR="00AF4DF1">
        <w:rPr>
          <w:rFonts w:ascii="Times New Roman" w:hAnsi="Times New Roman" w:cs="Times New Roman"/>
          <w:sz w:val="24"/>
          <w:szCs w:val="24"/>
        </w:rPr>
        <w:t>studies based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2764">
        <w:rPr>
          <w:rFonts w:ascii="Times New Roman" w:hAnsi="Times New Roman" w:cs="Times New Roman"/>
          <w:sz w:val="24"/>
          <w:szCs w:val="24"/>
        </w:rPr>
        <w:t>link</w:t>
      </w:r>
      <w:r w:rsidR="00AF4DF1">
        <w:rPr>
          <w:rFonts w:ascii="Times New Roman" w:hAnsi="Times New Roman" w:cs="Times New Roman"/>
          <w:sz w:val="24"/>
          <w:szCs w:val="24"/>
        </w:rPr>
        <w:t>ing</w:t>
      </w:r>
      <w:r w:rsidR="00EF2764">
        <w:rPr>
          <w:rFonts w:ascii="Times New Roman" w:hAnsi="Times New Roman" w:cs="Times New Roman"/>
          <w:sz w:val="24"/>
          <w:szCs w:val="24"/>
        </w:rPr>
        <w:t xml:space="preserve"> </w:t>
      </w:r>
      <w:r w:rsidR="00BD5114">
        <w:rPr>
          <w:rFonts w:ascii="Times New Roman" w:hAnsi="Times New Roman" w:cs="Times New Roman"/>
          <w:sz w:val="24"/>
          <w:szCs w:val="24"/>
        </w:rPr>
        <w:t xml:space="preserve">health </w:t>
      </w:r>
      <w:r w:rsidR="00EF2764">
        <w:rPr>
          <w:rFonts w:ascii="Times New Roman" w:hAnsi="Times New Roman" w:cs="Times New Roman"/>
          <w:sz w:val="24"/>
          <w:szCs w:val="24"/>
        </w:rPr>
        <w:t>registr</w:t>
      </w:r>
      <w:r w:rsidR="00A629D8">
        <w:rPr>
          <w:rFonts w:ascii="Times New Roman" w:hAnsi="Times New Roman" w:cs="Times New Roman"/>
          <w:sz w:val="24"/>
          <w:szCs w:val="24"/>
        </w:rPr>
        <w:t>y</w:t>
      </w:r>
      <w:r w:rsidR="00EF2764">
        <w:rPr>
          <w:rFonts w:ascii="Times New Roman" w:hAnsi="Times New Roman" w:cs="Times New Roman"/>
          <w:sz w:val="24"/>
          <w:szCs w:val="24"/>
        </w:rPr>
        <w:t xml:space="preserve"> studies</w:t>
      </w:r>
      <w:r w:rsidR="00BD5114">
        <w:rPr>
          <w:rFonts w:ascii="Times New Roman" w:hAnsi="Times New Roman" w:cs="Times New Roman"/>
          <w:sz w:val="24"/>
          <w:szCs w:val="24"/>
        </w:rPr>
        <w:t>.</w:t>
      </w:r>
      <w:r w:rsidR="00EF2764">
        <w:rPr>
          <w:rFonts w:ascii="Times New Roman" w:hAnsi="Times New Roman" w:cs="Times New Roman"/>
          <w:sz w:val="24"/>
          <w:szCs w:val="24"/>
        </w:rPr>
        <w:t xml:space="preserve"> </w:t>
      </w:r>
      <w:r w:rsidR="00CD7524">
        <w:rPr>
          <w:rFonts w:ascii="Times New Roman" w:hAnsi="Times New Roman" w:cs="Times New Roman"/>
          <w:sz w:val="24"/>
          <w:szCs w:val="24"/>
        </w:rPr>
        <w:t>One potential source of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CD7524">
        <w:rPr>
          <w:rFonts w:ascii="Times New Roman" w:hAnsi="Times New Roman" w:cs="Times New Roman"/>
          <w:sz w:val="24"/>
          <w:szCs w:val="24"/>
        </w:rPr>
        <w:t xml:space="preserve">bias is </w:t>
      </w:r>
      <w:r w:rsidR="00302426">
        <w:rPr>
          <w:rFonts w:ascii="Times New Roman" w:hAnsi="Times New Roman" w:cs="Times New Roman"/>
          <w:sz w:val="24"/>
          <w:szCs w:val="24"/>
        </w:rPr>
        <w:t>under</w:t>
      </w:r>
      <w:r w:rsidR="00265DAC">
        <w:rPr>
          <w:rFonts w:ascii="Times New Roman" w:hAnsi="Times New Roman" w:cs="Times New Roman"/>
          <w:sz w:val="24"/>
          <w:szCs w:val="24"/>
        </w:rPr>
        <w:t xml:space="preserve">reporting </w:t>
      </w:r>
      <w:r w:rsidR="00CD7524">
        <w:rPr>
          <w:rFonts w:ascii="Times New Roman" w:hAnsi="Times New Roman" w:cs="Times New Roman"/>
          <w:sz w:val="24"/>
          <w:szCs w:val="24"/>
        </w:rPr>
        <w:t xml:space="preserve">to the registries. </w:t>
      </w:r>
      <w:r w:rsidR="00302426" w:rsidRPr="00302426">
        <w:rPr>
          <w:rFonts w:ascii="Times New Roman" w:hAnsi="Times New Roman" w:cs="Times New Roman"/>
          <w:sz w:val="24"/>
          <w:szCs w:val="24"/>
        </w:rPr>
        <w:t xml:space="preserve"> </w:t>
      </w:r>
      <w:r w:rsidR="00BD5114">
        <w:rPr>
          <w:rFonts w:ascii="Times New Roman" w:hAnsi="Times New Roman" w:cs="Times New Roman"/>
          <w:sz w:val="24"/>
          <w:szCs w:val="24"/>
        </w:rPr>
        <w:t>Another is incomplete linking</w:t>
      </w:r>
      <w:r w:rsidR="00FA4CDB">
        <w:rPr>
          <w:rFonts w:ascii="Times New Roman" w:hAnsi="Times New Roman" w:cs="Times New Roman"/>
          <w:sz w:val="24"/>
          <w:szCs w:val="24"/>
        </w:rPr>
        <w:t>,</w:t>
      </w:r>
      <w:r w:rsidR="00BD5114">
        <w:rPr>
          <w:rFonts w:ascii="Times New Roman" w:hAnsi="Times New Roman" w:cs="Times New Roman"/>
          <w:sz w:val="24"/>
          <w:szCs w:val="24"/>
        </w:rPr>
        <w:t xml:space="preserve"> by which we mean that </w:t>
      </w:r>
      <w:r w:rsidR="00277AAB">
        <w:rPr>
          <w:rFonts w:ascii="Times New Roman" w:hAnsi="Times New Roman" w:cs="Times New Roman"/>
          <w:sz w:val="24"/>
          <w:szCs w:val="24"/>
        </w:rPr>
        <w:t>the records of a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BD5114">
        <w:rPr>
          <w:rFonts w:ascii="Times New Roman" w:hAnsi="Times New Roman" w:cs="Times New Roman"/>
          <w:sz w:val="24"/>
          <w:szCs w:val="24"/>
        </w:rPr>
        <w:t xml:space="preserve">person </w:t>
      </w:r>
      <w:r w:rsidR="00277AAB">
        <w:rPr>
          <w:rFonts w:ascii="Times New Roman" w:hAnsi="Times New Roman" w:cs="Times New Roman"/>
          <w:sz w:val="24"/>
          <w:szCs w:val="24"/>
        </w:rPr>
        <w:t xml:space="preserve">who is </w:t>
      </w:r>
      <w:r w:rsidR="00BD5114">
        <w:rPr>
          <w:rFonts w:ascii="Times New Roman" w:hAnsi="Times New Roman" w:cs="Times New Roman"/>
          <w:sz w:val="24"/>
          <w:szCs w:val="24"/>
        </w:rPr>
        <w:t>in both registries are not matched</w:t>
      </w:r>
      <w:r w:rsidR="00277AAB">
        <w:rPr>
          <w:rFonts w:ascii="Times New Roman" w:hAnsi="Times New Roman" w:cs="Times New Roman"/>
          <w:sz w:val="24"/>
          <w:szCs w:val="24"/>
        </w:rPr>
        <w:t xml:space="preserve"> and therefore we fail to identify that the records correspond to the same person</w:t>
      </w:r>
      <w:r w:rsidR="005D7C72">
        <w:rPr>
          <w:rFonts w:ascii="Times New Roman" w:hAnsi="Times New Roman" w:cs="Times New Roman"/>
          <w:sz w:val="24"/>
          <w:szCs w:val="24"/>
        </w:rPr>
        <w:t>.</w:t>
      </w:r>
      <w:r w:rsidR="00BD5114">
        <w:rPr>
          <w:rFonts w:ascii="Times New Roman" w:hAnsi="Times New Roman" w:cs="Times New Roman"/>
          <w:sz w:val="24"/>
          <w:szCs w:val="24"/>
        </w:rPr>
        <w:t xml:space="preserve"> An assumption underlying linked registry studies of vaccine effectiveness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D93F42">
        <w:rPr>
          <w:rFonts w:ascii="Times New Roman" w:hAnsi="Times New Roman" w:cs="Times New Roman"/>
          <w:sz w:val="24"/>
          <w:szCs w:val="24"/>
        </w:rPr>
        <w:t>is that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302426" w:rsidRPr="00302426">
        <w:rPr>
          <w:rFonts w:ascii="Times New Roman" w:hAnsi="Times New Roman" w:cs="Times New Roman"/>
          <w:sz w:val="24"/>
          <w:szCs w:val="24"/>
        </w:rPr>
        <w:t>cases in the case registry who are not matched (or linked) to persons in the vaccination registry are unvaccinated</w:t>
      </w:r>
      <w:r w:rsidR="00EF2764">
        <w:rPr>
          <w:rFonts w:ascii="Times New Roman" w:hAnsi="Times New Roman" w:cs="Times New Roman"/>
          <w:sz w:val="24"/>
          <w:szCs w:val="24"/>
        </w:rPr>
        <w:t xml:space="preserve">. </w:t>
      </w:r>
      <w:r w:rsidR="00AF4DF1">
        <w:rPr>
          <w:rFonts w:ascii="Times New Roman" w:hAnsi="Times New Roman" w:cs="Times New Roman"/>
          <w:sz w:val="24"/>
          <w:szCs w:val="24"/>
        </w:rPr>
        <w:t>As we discuss in the next section, l</w:t>
      </w:r>
      <w:r w:rsidR="00D93F42">
        <w:rPr>
          <w:rFonts w:ascii="Times New Roman" w:hAnsi="Times New Roman" w:cs="Times New Roman"/>
          <w:sz w:val="24"/>
          <w:szCs w:val="24"/>
        </w:rPr>
        <w:t>inked health registry studies also rely on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277AAB">
        <w:rPr>
          <w:rFonts w:ascii="Times New Roman" w:hAnsi="Times New Roman" w:cs="Times New Roman"/>
          <w:sz w:val="24"/>
          <w:szCs w:val="24"/>
        </w:rPr>
        <w:t xml:space="preserve">estimates of </w:t>
      </w:r>
      <w:r w:rsidR="00EF2764">
        <w:rPr>
          <w:rFonts w:ascii="Times New Roman" w:hAnsi="Times New Roman" w:cs="Times New Roman"/>
          <w:sz w:val="24"/>
          <w:szCs w:val="24"/>
        </w:rPr>
        <w:t xml:space="preserve">the size of the population </w:t>
      </w:r>
      <w:r w:rsidR="00E52F5E">
        <w:rPr>
          <w:rFonts w:ascii="Times New Roman" w:hAnsi="Times New Roman" w:cs="Times New Roman"/>
          <w:sz w:val="24"/>
          <w:szCs w:val="24"/>
        </w:rPr>
        <w:t>that serves as the catchment for the registries</w:t>
      </w:r>
      <w:r w:rsidR="00FA4CDB">
        <w:rPr>
          <w:rFonts w:ascii="Times New Roman" w:hAnsi="Times New Roman" w:cs="Times New Roman"/>
          <w:sz w:val="24"/>
          <w:szCs w:val="24"/>
        </w:rPr>
        <w:t>,</w:t>
      </w:r>
      <w:r w:rsidR="00AF4DF1">
        <w:rPr>
          <w:rFonts w:ascii="Times New Roman" w:hAnsi="Times New Roman" w:cs="Times New Roman"/>
          <w:sz w:val="24"/>
          <w:szCs w:val="24"/>
        </w:rPr>
        <w:t xml:space="preserve"> and e</w:t>
      </w:r>
      <w:r w:rsidR="00D93F42">
        <w:rPr>
          <w:rFonts w:ascii="Times New Roman" w:hAnsi="Times New Roman" w:cs="Times New Roman"/>
          <w:sz w:val="24"/>
          <w:szCs w:val="24"/>
        </w:rPr>
        <w:t>rrors in the assumed population size c</w:t>
      </w:r>
      <w:r w:rsidR="005D7C72">
        <w:rPr>
          <w:rFonts w:ascii="Times New Roman" w:hAnsi="Times New Roman" w:cs="Times New Roman"/>
          <w:sz w:val="24"/>
          <w:szCs w:val="24"/>
        </w:rPr>
        <w:t>ould</w:t>
      </w:r>
      <w:r w:rsidR="00D93F42">
        <w:rPr>
          <w:rFonts w:ascii="Times New Roman" w:hAnsi="Times New Roman" w:cs="Times New Roman"/>
          <w:sz w:val="24"/>
          <w:szCs w:val="24"/>
        </w:rPr>
        <w:t xml:space="preserve"> introduce </w:t>
      </w:r>
      <w:r w:rsidR="00AF4DF1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D93F42">
        <w:rPr>
          <w:rFonts w:ascii="Times New Roman" w:hAnsi="Times New Roman" w:cs="Times New Roman"/>
          <w:sz w:val="24"/>
          <w:szCs w:val="24"/>
        </w:rPr>
        <w:t>bias</w:t>
      </w:r>
      <w:r w:rsidR="00277AAB">
        <w:rPr>
          <w:rFonts w:ascii="Times New Roman" w:hAnsi="Times New Roman" w:cs="Times New Roman"/>
          <w:sz w:val="24"/>
          <w:szCs w:val="24"/>
        </w:rPr>
        <w:t>.</w:t>
      </w:r>
      <w:r w:rsidR="00D93F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F8CEA8" w14:textId="09A0B056" w:rsidR="0050328C" w:rsidRPr="004D27F3" w:rsidRDefault="00265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this paper is to </w:t>
      </w:r>
      <w:r w:rsidR="00A20602">
        <w:rPr>
          <w:rFonts w:ascii="Times New Roman" w:hAnsi="Times New Roman" w:cs="Times New Roman"/>
          <w:sz w:val="24"/>
          <w:szCs w:val="24"/>
        </w:rPr>
        <w:t>evaluate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1703B3">
        <w:rPr>
          <w:rFonts w:ascii="Times New Roman" w:hAnsi="Times New Roman" w:cs="Times New Roman"/>
          <w:sz w:val="24"/>
          <w:szCs w:val="24"/>
        </w:rPr>
        <w:t xml:space="preserve">the magnitude and direction of </w:t>
      </w:r>
      <w:r w:rsidR="00D93F42">
        <w:rPr>
          <w:rFonts w:ascii="Times New Roman" w:hAnsi="Times New Roman" w:cs="Times New Roman"/>
          <w:sz w:val="24"/>
          <w:szCs w:val="24"/>
        </w:rPr>
        <w:t xml:space="preserve">some </w:t>
      </w:r>
      <w:r w:rsidR="001703B3">
        <w:rPr>
          <w:rFonts w:ascii="Times New Roman" w:hAnsi="Times New Roman" w:cs="Times New Roman"/>
          <w:sz w:val="24"/>
          <w:szCs w:val="24"/>
        </w:rPr>
        <w:t>potential</w:t>
      </w:r>
      <w:r w:rsidR="00D93F42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>bias</w:t>
      </w:r>
      <w:r w:rsidR="001703B3">
        <w:rPr>
          <w:rFonts w:ascii="Times New Roman" w:hAnsi="Times New Roman" w:cs="Times New Roman"/>
          <w:sz w:val="24"/>
          <w:szCs w:val="24"/>
        </w:rPr>
        <w:t>es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1703B3">
        <w:rPr>
          <w:rFonts w:ascii="Times New Roman" w:hAnsi="Times New Roman" w:cs="Times New Roman"/>
          <w:sz w:val="24"/>
          <w:szCs w:val="24"/>
        </w:rPr>
        <w:t xml:space="preserve">on estimates of relative risk and vaccine effectiveness obtained from </w:t>
      </w:r>
      <w:r w:rsidR="00D93F42">
        <w:rPr>
          <w:rFonts w:ascii="Times New Roman" w:hAnsi="Times New Roman" w:cs="Times New Roman"/>
          <w:sz w:val="24"/>
          <w:szCs w:val="24"/>
        </w:rPr>
        <w:t>link</w:t>
      </w:r>
      <w:r w:rsidR="001703B3">
        <w:rPr>
          <w:rFonts w:ascii="Times New Roman" w:hAnsi="Times New Roman" w:cs="Times New Roman"/>
          <w:sz w:val="24"/>
          <w:szCs w:val="24"/>
        </w:rPr>
        <w:t xml:space="preserve">ing </w:t>
      </w:r>
      <w:r w:rsidR="00884C59">
        <w:rPr>
          <w:rFonts w:ascii="Times New Roman" w:hAnsi="Times New Roman" w:cs="Times New Roman"/>
          <w:sz w:val="24"/>
          <w:szCs w:val="24"/>
        </w:rPr>
        <w:t>population-based</w:t>
      </w:r>
      <w:r w:rsidR="001703B3">
        <w:rPr>
          <w:rFonts w:ascii="Times New Roman" w:hAnsi="Times New Roman" w:cs="Times New Roman"/>
          <w:sz w:val="24"/>
          <w:szCs w:val="24"/>
        </w:rPr>
        <w:t xml:space="preserve"> </w:t>
      </w:r>
      <w:r w:rsidR="00D93F42">
        <w:rPr>
          <w:rFonts w:ascii="Times New Roman" w:hAnsi="Times New Roman" w:cs="Times New Roman"/>
          <w:sz w:val="24"/>
          <w:szCs w:val="24"/>
        </w:rPr>
        <w:t>health registr</w:t>
      </w:r>
      <w:r w:rsidR="001703B3">
        <w:rPr>
          <w:rFonts w:ascii="Times New Roman" w:hAnsi="Times New Roman" w:cs="Times New Roman"/>
          <w:sz w:val="24"/>
          <w:szCs w:val="24"/>
        </w:rPr>
        <w:t>ies.</w:t>
      </w:r>
      <w:r w:rsidR="00D93F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While this work was motivated by COVID-19 </w:t>
      </w:r>
      <w:r w:rsidR="00A20602">
        <w:rPr>
          <w:rFonts w:ascii="Times New Roman" w:hAnsi="Times New Roman" w:cs="Times New Roman"/>
          <w:sz w:val="24"/>
          <w:szCs w:val="24"/>
        </w:rPr>
        <w:t>vaccine questions,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results are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1B4DE5">
        <w:rPr>
          <w:rFonts w:ascii="Times New Roman" w:hAnsi="Times New Roman" w:cs="Times New Roman"/>
          <w:sz w:val="24"/>
          <w:szCs w:val="24"/>
        </w:rPr>
        <w:t>applicable</w:t>
      </w:r>
      <w:r>
        <w:rPr>
          <w:rFonts w:ascii="Times New Roman" w:hAnsi="Times New Roman" w:cs="Times New Roman"/>
          <w:sz w:val="24"/>
          <w:szCs w:val="24"/>
        </w:rPr>
        <w:t xml:space="preserve"> more </w:t>
      </w:r>
      <w:r w:rsidR="001B4DE5">
        <w:rPr>
          <w:rFonts w:ascii="Times New Roman" w:hAnsi="Times New Roman" w:cs="Times New Roman"/>
          <w:sz w:val="24"/>
          <w:szCs w:val="24"/>
        </w:rPr>
        <w:t>generally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A20602">
        <w:rPr>
          <w:rFonts w:ascii="Times New Roman" w:hAnsi="Times New Roman" w:cs="Times New Roman"/>
          <w:sz w:val="24"/>
          <w:szCs w:val="24"/>
        </w:rPr>
        <w:t xml:space="preserve"> </w:t>
      </w:r>
      <w:r w:rsidR="00277AAB">
        <w:rPr>
          <w:rFonts w:ascii="Times New Roman" w:hAnsi="Times New Roman" w:cs="Times New Roman"/>
          <w:sz w:val="24"/>
          <w:szCs w:val="24"/>
        </w:rPr>
        <w:t xml:space="preserve">studies that </w:t>
      </w:r>
      <w:r w:rsidR="00EF2764"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4DE5">
        <w:rPr>
          <w:rFonts w:ascii="Times New Roman" w:hAnsi="Times New Roman" w:cs="Times New Roman"/>
          <w:sz w:val="24"/>
          <w:szCs w:val="24"/>
        </w:rPr>
        <w:t>population-based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exposure registr</w:t>
      </w:r>
      <w:r w:rsidR="007C4F4F">
        <w:rPr>
          <w:rFonts w:ascii="Times New Roman" w:hAnsi="Times New Roman" w:cs="Times New Roman"/>
          <w:sz w:val="24"/>
          <w:szCs w:val="24"/>
        </w:rPr>
        <w:t xml:space="preserve">ies </w:t>
      </w:r>
      <w:r w:rsidR="00EF2764">
        <w:rPr>
          <w:rFonts w:ascii="Times New Roman" w:hAnsi="Times New Roman" w:cs="Times New Roman"/>
          <w:sz w:val="24"/>
          <w:szCs w:val="24"/>
        </w:rPr>
        <w:t>with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population</w:t>
      </w:r>
      <w:r w:rsidR="007C4F4F">
        <w:rPr>
          <w:rFonts w:ascii="Times New Roman" w:hAnsi="Times New Roman" w:cs="Times New Roman"/>
          <w:sz w:val="24"/>
          <w:szCs w:val="24"/>
        </w:rPr>
        <w:t>-based</w:t>
      </w:r>
      <w:r>
        <w:rPr>
          <w:rFonts w:ascii="Times New Roman" w:hAnsi="Times New Roman" w:cs="Times New Roman"/>
          <w:sz w:val="24"/>
          <w:szCs w:val="24"/>
        </w:rPr>
        <w:t xml:space="preserve"> case registr</w:t>
      </w:r>
      <w:r w:rsidR="007C4F4F">
        <w:rPr>
          <w:rFonts w:ascii="Times New Roman" w:hAnsi="Times New Roman" w:cs="Times New Roman"/>
          <w:sz w:val="24"/>
          <w:szCs w:val="24"/>
        </w:rPr>
        <w:t>ies</w:t>
      </w:r>
      <w:r w:rsidR="005D7C72">
        <w:rPr>
          <w:rFonts w:ascii="Times New Roman" w:hAnsi="Times New Roman" w:cs="Times New Roman"/>
          <w:sz w:val="24"/>
          <w:szCs w:val="24"/>
        </w:rPr>
        <w:t xml:space="preserve"> to estimate relative risks of exposures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1CB468" w14:textId="77777777" w:rsidR="00BA2020" w:rsidRPr="004D27F3" w:rsidRDefault="00BA2020">
      <w:pPr>
        <w:rPr>
          <w:rFonts w:ascii="Times New Roman" w:hAnsi="Times New Roman" w:cs="Times New Roman"/>
          <w:sz w:val="24"/>
          <w:szCs w:val="24"/>
        </w:rPr>
      </w:pPr>
    </w:p>
    <w:p w14:paraId="1741EE86" w14:textId="77777777" w:rsidR="00BA2020" w:rsidRPr="0047628F" w:rsidRDefault="00BA2020">
      <w:pPr>
        <w:rPr>
          <w:rFonts w:ascii="Times New Roman" w:hAnsi="Times New Roman" w:cs="Times New Roman"/>
          <w:b/>
          <w:sz w:val="24"/>
          <w:szCs w:val="24"/>
        </w:rPr>
      </w:pPr>
      <w:r w:rsidRPr="0047628F"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57683E28" w14:textId="50A88890" w:rsidR="00FE2526" w:rsidRDefault="00BA2020" w:rsidP="001B1532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Suppose </w:t>
      </w:r>
      <w:r w:rsidR="007C4F4F">
        <w:rPr>
          <w:rFonts w:ascii="Times New Roman" w:hAnsi="Times New Roman" w:cs="Times New Roman"/>
          <w:sz w:val="24"/>
          <w:szCs w:val="24"/>
        </w:rPr>
        <w:t>vacc</w:t>
      </w:r>
      <w:r w:rsidR="00757198">
        <w:rPr>
          <w:rFonts w:ascii="Times New Roman" w:hAnsi="Times New Roman" w:cs="Times New Roman"/>
          <w:sz w:val="24"/>
          <w:szCs w:val="24"/>
        </w:rPr>
        <w:t xml:space="preserve">inated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persons </w:t>
      </w:r>
      <w:r w:rsidR="004D27F3">
        <w:rPr>
          <w:rFonts w:ascii="Times New Roman" w:hAnsi="Times New Roman" w:cs="Times New Roman"/>
          <w:sz w:val="24"/>
          <w:szCs w:val="24"/>
        </w:rPr>
        <w:t xml:space="preserve">in a </w:t>
      </w:r>
      <w:r w:rsidR="0083796D">
        <w:rPr>
          <w:rFonts w:ascii="Times New Roman" w:hAnsi="Times New Roman" w:cs="Times New Roman"/>
          <w:sz w:val="24"/>
          <w:szCs w:val="24"/>
        </w:rPr>
        <w:t>population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D27F3">
        <w:rPr>
          <w:rFonts w:ascii="Times New Roman" w:hAnsi="Times New Roman" w:cs="Times New Roman"/>
          <w:sz w:val="24"/>
          <w:szCs w:val="24"/>
        </w:rPr>
        <w:t>are reported to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Pr="004D27F3">
        <w:rPr>
          <w:rFonts w:ascii="Times New Roman" w:hAnsi="Times New Roman" w:cs="Times New Roman"/>
          <w:sz w:val="24"/>
          <w:szCs w:val="24"/>
        </w:rPr>
        <w:t>a vaccination registry</w:t>
      </w:r>
      <w:r w:rsidR="004D27F3">
        <w:rPr>
          <w:rFonts w:ascii="Times New Roman" w:hAnsi="Times New Roman" w:cs="Times New Roman"/>
          <w:sz w:val="24"/>
          <w:szCs w:val="24"/>
        </w:rPr>
        <w:t>, and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F268AF">
        <w:rPr>
          <w:rFonts w:ascii="Times New Roman" w:hAnsi="Times New Roman" w:cs="Times New Roman"/>
          <w:sz w:val="24"/>
          <w:szCs w:val="24"/>
        </w:rPr>
        <w:t xml:space="preserve">cases in the population (i.e.,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persons </w:t>
      </w:r>
      <w:r w:rsidR="00F268AF">
        <w:rPr>
          <w:rFonts w:ascii="Times New Roman" w:hAnsi="Times New Roman" w:cs="Times New Roman"/>
          <w:sz w:val="24"/>
          <w:szCs w:val="24"/>
        </w:rPr>
        <w:t xml:space="preserve">with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a </w:t>
      </w:r>
      <w:r w:rsidR="0083796D" w:rsidRPr="004D27F3">
        <w:rPr>
          <w:rFonts w:ascii="Times New Roman" w:hAnsi="Times New Roman" w:cs="Times New Roman"/>
          <w:sz w:val="24"/>
          <w:szCs w:val="24"/>
        </w:rPr>
        <w:t>health outcome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 such as infection, hospitalization or death</w:t>
      </w:r>
      <w:r w:rsidR="00F268AF">
        <w:rPr>
          <w:rFonts w:ascii="Times New Roman" w:hAnsi="Times New Roman" w:cs="Times New Roman"/>
          <w:sz w:val="24"/>
          <w:szCs w:val="24"/>
        </w:rPr>
        <w:t>)</w:t>
      </w:r>
      <w:r w:rsidR="004D27F3">
        <w:rPr>
          <w:rFonts w:ascii="Times New Roman" w:hAnsi="Times New Roman" w:cs="Times New Roman"/>
          <w:sz w:val="24"/>
          <w:szCs w:val="24"/>
        </w:rPr>
        <w:t xml:space="preserve"> are </w:t>
      </w:r>
      <w:r w:rsidR="004D27F3">
        <w:rPr>
          <w:rFonts w:ascii="Times New Roman" w:hAnsi="Times New Roman" w:cs="Times New Roman"/>
          <w:sz w:val="24"/>
          <w:szCs w:val="24"/>
        </w:rPr>
        <w:lastRenderedPageBreak/>
        <w:t xml:space="preserve">reported </w:t>
      </w:r>
      <w:r w:rsidR="0083796D">
        <w:rPr>
          <w:rFonts w:ascii="Times New Roman" w:hAnsi="Times New Roman" w:cs="Times New Roman"/>
          <w:sz w:val="24"/>
          <w:szCs w:val="24"/>
        </w:rPr>
        <w:t>to</w:t>
      </w:r>
      <w:r w:rsidR="00F268AF">
        <w:rPr>
          <w:rFonts w:ascii="Times New Roman" w:hAnsi="Times New Roman" w:cs="Times New Roman"/>
          <w:sz w:val="24"/>
          <w:szCs w:val="24"/>
        </w:rPr>
        <w:t xml:space="preserve"> a</w:t>
      </w:r>
      <w:r w:rsidRPr="004D27F3">
        <w:rPr>
          <w:rFonts w:ascii="Times New Roman" w:hAnsi="Times New Roman" w:cs="Times New Roman"/>
          <w:sz w:val="24"/>
          <w:szCs w:val="24"/>
        </w:rPr>
        <w:t xml:space="preserve"> case registry</w:t>
      </w:r>
      <w:r w:rsidR="00F268AF">
        <w:rPr>
          <w:rFonts w:ascii="Times New Roman" w:hAnsi="Times New Roman" w:cs="Times New Roman"/>
          <w:sz w:val="24"/>
          <w:szCs w:val="24"/>
        </w:rPr>
        <w:t>.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F268AF">
        <w:rPr>
          <w:rFonts w:ascii="Times New Roman" w:hAnsi="Times New Roman" w:cs="Times New Roman"/>
          <w:sz w:val="24"/>
          <w:szCs w:val="24"/>
        </w:rPr>
        <w:t>vaccinated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>persons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>in the vaccination registry is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0535A" w:rsidRPr="004D27F3">
        <w:rPr>
          <w:rFonts w:ascii="Times New Roman" w:hAnsi="Times New Roman" w:cs="Times New Roman"/>
          <w:sz w:val="24"/>
          <w:szCs w:val="24"/>
        </w:rPr>
        <w:t>and the n</w:t>
      </w:r>
      <w:proofErr w:type="spellStart"/>
      <w:r w:rsidR="00800F93" w:rsidRPr="004D27F3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800F93" w:rsidRPr="004D27F3">
        <w:rPr>
          <w:rFonts w:ascii="Times New Roman" w:hAnsi="Times New Roman" w:cs="Times New Roman"/>
          <w:sz w:val="24"/>
          <w:szCs w:val="24"/>
        </w:rPr>
        <w:t xml:space="preserve"> of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 cases in the case </w:t>
      </w:r>
      <w:r w:rsidR="0083796D" w:rsidRPr="004D27F3">
        <w:rPr>
          <w:rFonts w:ascii="Times New Roman" w:hAnsi="Times New Roman" w:cs="Times New Roman"/>
          <w:sz w:val="24"/>
          <w:szCs w:val="24"/>
        </w:rPr>
        <w:t>registry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 in </w:t>
      </w:r>
      <w:bookmarkStart w:id="3" w:name="_Hlk8649028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bookmarkEnd w:id="3"/>
      <w:r w:rsidR="0040535A" w:rsidRPr="004D27F3">
        <w:rPr>
          <w:rFonts w:ascii="Times New Roman" w:hAnsi="Times New Roman" w:cs="Times New Roman"/>
          <w:sz w:val="24"/>
          <w:szCs w:val="24"/>
        </w:rPr>
        <w:t xml:space="preserve">. The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registries are </w:t>
      </w:r>
      <w:r w:rsidR="00F268AF">
        <w:rPr>
          <w:rFonts w:ascii="Times New Roman" w:hAnsi="Times New Roman" w:cs="Times New Roman"/>
          <w:sz w:val="24"/>
          <w:szCs w:val="24"/>
        </w:rPr>
        <w:t>linked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to identify persons </w:t>
      </w:r>
      <w:r w:rsidR="0083796D" w:rsidRPr="004D27F3">
        <w:rPr>
          <w:rFonts w:ascii="Times New Roman" w:hAnsi="Times New Roman" w:cs="Times New Roman"/>
          <w:sz w:val="24"/>
          <w:szCs w:val="24"/>
        </w:rPr>
        <w:t>who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appear in both registries</w:t>
      </w:r>
      <w:r w:rsidR="00242F2D">
        <w:rPr>
          <w:rFonts w:ascii="Times New Roman" w:hAnsi="Times New Roman" w:cs="Times New Roman"/>
          <w:sz w:val="24"/>
          <w:szCs w:val="24"/>
        </w:rPr>
        <w:t xml:space="preserve">. The linking could be </w:t>
      </w:r>
      <w:r w:rsidR="00F268AF">
        <w:rPr>
          <w:rFonts w:ascii="Times New Roman" w:hAnsi="Times New Roman" w:cs="Times New Roman"/>
          <w:sz w:val="24"/>
          <w:szCs w:val="24"/>
        </w:rPr>
        <w:t>based on identifiers such as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52EB5" w:rsidRPr="004D27F3">
        <w:rPr>
          <w:rFonts w:ascii="Times New Roman" w:hAnsi="Times New Roman" w:cs="Times New Roman"/>
          <w:sz w:val="24"/>
          <w:szCs w:val="24"/>
        </w:rPr>
        <w:t>name</w:t>
      </w:r>
      <w:r w:rsidR="00F268AF">
        <w:rPr>
          <w:rFonts w:ascii="Times New Roman" w:hAnsi="Times New Roman" w:cs="Times New Roman"/>
          <w:sz w:val="24"/>
          <w:szCs w:val="24"/>
        </w:rPr>
        <w:t>,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date of birth and </w:t>
      </w:r>
      <w:r w:rsidR="0083796D" w:rsidRPr="004D27F3">
        <w:rPr>
          <w:rFonts w:ascii="Times New Roman" w:hAnsi="Times New Roman" w:cs="Times New Roman"/>
          <w:sz w:val="24"/>
          <w:szCs w:val="24"/>
        </w:rPr>
        <w:t>zip code</w:t>
      </w:r>
      <w:r w:rsidR="00F268AF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 xml:space="preserve">(4). </w:t>
      </w:r>
      <w:r w:rsidR="0031143D">
        <w:rPr>
          <w:rFonts w:ascii="Times New Roman" w:hAnsi="Times New Roman" w:cs="Times New Roman"/>
          <w:sz w:val="24"/>
          <w:szCs w:val="24"/>
        </w:rPr>
        <w:t>The</w:t>
      </w:r>
      <w:r w:rsidR="0031143D" w:rsidRPr="004D27F3">
        <w:rPr>
          <w:rFonts w:ascii="Times New Roman" w:hAnsi="Times New Roman" w:cs="Times New Roman"/>
          <w:sz w:val="24"/>
          <w:szCs w:val="24"/>
        </w:rPr>
        <w:t xml:space="preserve"> number of indi</w:t>
      </w:r>
      <w:r w:rsidR="0031143D">
        <w:rPr>
          <w:rFonts w:ascii="Times New Roman" w:hAnsi="Times New Roman" w:cs="Times New Roman"/>
          <w:sz w:val="24"/>
          <w:szCs w:val="24"/>
        </w:rPr>
        <w:t>vi</w:t>
      </w:r>
      <w:r w:rsidR="0031143D" w:rsidRPr="004D27F3">
        <w:rPr>
          <w:rFonts w:ascii="Times New Roman" w:hAnsi="Times New Roman" w:cs="Times New Roman"/>
          <w:sz w:val="24"/>
          <w:szCs w:val="24"/>
        </w:rPr>
        <w:t xml:space="preserve">duals who </w:t>
      </w:r>
      <w:r w:rsidR="0031143D">
        <w:rPr>
          <w:rFonts w:ascii="Times New Roman" w:hAnsi="Times New Roman" w:cs="Times New Roman"/>
          <w:sz w:val="24"/>
          <w:szCs w:val="24"/>
        </w:rPr>
        <w:t xml:space="preserve">appear in both the vaccination and case registries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31143D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BC26AF">
        <w:rPr>
          <w:rFonts w:ascii="Times New Roman" w:hAnsi="Times New Roman" w:cs="Times New Roman"/>
          <w:sz w:val="24"/>
          <w:szCs w:val="24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 xml:space="preserve">The population size is assumed to be </w:t>
      </w:r>
      <w:r w:rsidR="00A20602" w:rsidRPr="00A20602">
        <w:rPr>
          <w:rFonts w:ascii="Times New Roman" w:hAnsi="Times New Roman" w:cs="Times New Roman"/>
          <w:i/>
          <w:sz w:val="24"/>
          <w:szCs w:val="24"/>
        </w:rPr>
        <w:t>N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>where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F268AF">
        <w:rPr>
          <w:rFonts w:ascii="Times New Roman" w:hAnsi="Times New Roman" w:cs="Times New Roman"/>
          <w:sz w:val="24"/>
          <w:szCs w:val="24"/>
        </w:rPr>
        <w:t>the population refers to the catchment area of the two registries</w:t>
      </w:r>
      <w:r w:rsidR="00A20602">
        <w:rPr>
          <w:rFonts w:ascii="Times New Roman" w:hAnsi="Times New Roman" w:cs="Times New Roman"/>
          <w:sz w:val="24"/>
          <w:szCs w:val="24"/>
        </w:rPr>
        <w:t>. For example</w:t>
      </w:r>
      <w:r w:rsidR="00DB4E5F">
        <w:rPr>
          <w:rFonts w:ascii="Times New Roman" w:hAnsi="Times New Roman" w:cs="Times New Roman"/>
          <w:sz w:val="24"/>
          <w:szCs w:val="24"/>
        </w:rPr>
        <w:t xml:space="preserve">, </w:t>
      </w:r>
      <w:r w:rsidR="00A20602">
        <w:rPr>
          <w:rFonts w:ascii="Times New Roman" w:hAnsi="Times New Roman" w:cs="Times New Roman"/>
          <w:sz w:val="24"/>
          <w:szCs w:val="24"/>
        </w:rPr>
        <w:t xml:space="preserve">U.S Census </w:t>
      </w:r>
      <w:r w:rsidR="0031143D">
        <w:rPr>
          <w:rFonts w:ascii="Times New Roman" w:hAnsi="Times New Roman" w:cs="Times New Roman"/>
          <w:sz w:val="24"/>
          <w:szCs w:val="24"/>
        </w:rPr>
        <w:t>data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242F2D">
        <w:rPr>
          <w:rFonts w:ascii="Times New Roman" w:hAnsi="Times New Roman" w:cs="Times New Roman"/>
          <w:sz w:val="24"/>
          <w:szCs w:val="24"/>
        </w:rPr>
        <w:t xml:space="preserve">has been used to determine </w:t>
      </w:r>
      <w:r w:rsidR="0031143D">
        <w:rPr>
          <w:rFonts w:ascii="Times New Roman" w:hAnsi="Times New Roman" w:cs="Times New Roman"/>
          <w:sz w:val="24"/>
          <w:szCs w:val="24"/>
        </w:rPr>
        <w:t xml:space="preserve">the population size </w:t>
      </w:r>
      <w:r w:rsidR="0031143D" w:rsidRPr="0031143D">
        <w:rPr>
          <w:rFonts w:ascii="Times New Roman" w:hAnsi="Times New Roman" w:cs="Times New Roman"/>
          <w:i/>
          <w:sz w:val="24"/>
          <w:szCs w:val="24"/>
        </w:rPr>
        <w:t>N</w:t>
      </w:r>
      <w:r w:rsidR="00A20602" w:rsidRPr="003114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>(</w:t>
      </w:r>
      <w:r w:rsidR="00DB4E5F">
        <w:rPr>
          <w:rFonts w:ascii="Times New Roman" w:hAnsi="Times New Roman" w:cs="Times New Roman"/>
          <w:sz w:val="24"/>
          <w:szCs w:val="24"/>
        </w:rPr>
        <w:t>3,4)</w:t>
      </w:r>
      <w:r w:rsidR="003E54B0">
        <w:rPr>
          <w:rFonts w:ascii="Times New Roman" w:hAnsi="Times New Roman" w:cs="Times New Roman"/>
          <w:sz w:val="24"/>
          <w:szCs w:val="24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>The numbers</w:t>
      </w:r>
      <w:r w:rsidR="004A3B5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4A3B5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4A3B5B">
        <w:rPr>
          <w:rFonts w:ascii="Times New Roman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 xml:space="preserve">and </w:t>
      </w:r>
      <w:r w:rsidR="003E54B0" w:rsidRPr="003E54B0">
        <w:rPr>
          <w:rFonts w:ascii="Times New Roman" w:hAnsi="Times New Roman" w:cs="Times New Roman"/>
          <w:i/>
          <w:sz w:val="24"/>
          <w:szCs w:val="24"/>
        </w:rPr>
        <w:t>N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>are used</w:t>
      </w:r>
      <w:r w:rsidR="007C7283">
        <w:rPr>
          <w:rFonts w:ascii="Times New Roman" w:hAnsi="Times New Roman" w:cs="Times New Roman"/>
          <w:sz w:val="24"/>
          <w:szCs w:val="24"/>
        </w:rPr>
        <w:t xml:space="preserve"> to </w:t>
      </w:r>
      <w:r w:rsidR="00DB4E5F">
        <w:rPr>
          <w:rFonts w:ascii="Times New Roman" w:hAnsi="Times New Roman" w:cs="Times New Roman"/>
          <w:sz w:val="24"/>
          <w:szCs w:val="24"/>
        </w:rPr>
        <w:t xml:space="preserve">partially </w:t>
      </w:r>
      <w:r w:rsidR="003E54B0">
        <w:rPr>
          <w:rFonts w:ascii="Times New Roman" w:hAnsi="Times New Roman" w:cs="Times New Roman"/>
          <w:sz w:val="24"/>
          <w:szCs w:val="24"/>
        </w:rPr>
        <w:t xml:space="preserve">complete </w:t>
      </w:r>
      <w:r w:rsidR="0031143D">
        <w:rPr>
          <w:rFonts w:ascii="Times New Roman" w:hAnsi="Times New Roman" w:cs="Times New Roman"/>
          <w:sz w:val="24"/>
          <w:szCs w:val="24"/>
        </w:rPr>
        <w:t>a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7C7283">
        <w:rPr>
          <w:rFonts w:ascii="Times New Roman" w:hAnsi="Times New Roman" w:cs="Times New Roman"/>
          <w:sz w:val="24"/>
          <w:szCs w:val="24"/>
        </w:rPr>
        <w:t xml:space="preserve">2x2 table </w:t>
      </w:r>
      <w:r w:rsidR="003E54B0">
        <w:rPr>
          <w:rFonts w:ascii="Times New Roman" w:hAnsi="Times New Roman" w:cs="Times New Roman"/>
          <w:sz w:val="24"/>
          <w:szCs w:val="24"/>
        </w:rPr>
        <w:t xml:space="preserve">for vaccination </w:t>
      </w:r>
      <w:r w:rsidR="00DB4E5F">
        <w:rPr>
          <w:rFonts w:ascii="Times New Roman" w:hAnsi="Times New Roman" w:cs="Times New Roman"/>
          <w:sz w:val="24"/>
          <w:szCs w:val="24"/>
        </w:rPr>
        <w:t xml:space="preserve">status </w:t>
      </w:r>
      <w:r w:rsidR="003E54B0">
        <w:rPr>
          <w:rFonts w:ascii="Times New Roman" w:hAnsi="Times New Roman" w:cs="Times New Roman"/>
          <w:sz w:val="24"/>
          <w:szCs w:val="24"/>
        </w:rPr>
        <w:t>by case status in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 xml:space="preserve">the </w:t>
      </w:r>
      <w:commentRangeStart w:id="4"/>
      <w:r w:rsidR="00BA2762">
        <w:rPr>
          <w:rFonts w:ascii="Times New Roman" w:hAnsi="Times New Roman" w:cs="Times New Roman"/>
          <w:sz w:val="24"/>
          <w:szCs w:val="24"/>
        </w:rPr>
        <w:t>p</w:t>
      </w:r>
      <w:r w:rsidR="003E54B0">
        <w:rPr>
          <w:rFonts w:ascii="Times New Roman" w:hAnsi="Times New Roman" w:cs="Times New Roman"/>
          <w:sz w:val="24"/>
          <w:szCs w:val="24"/>
        </w:rPr>
        <w:t>opulation</w:t>
      </w:r>
      <w:commentRangeEnd w:id="4"/>
      <w:r w:rsidR="005F3D01">
        <w:rPr>
          <w:rStyle w:val="CommentReference"/>
          <w:rFonts w:ascii="Times New Roman" w:hAnsi="Times New Roman"/>
        </w:rPr>
        <w:commentReference w:id="4"/>
      </w:r>
      <w:r w:rsidR="003E54B0">
        <w:rPr>
          <w:rFonts w:ascii="Times New Roman" w:hAnsi="Times New Roman" w:cs="Times New Roman"/>
          <w:sz w:val="24"/>
          <w:szCs w:val="24"/>
        </w:rPr>
        <w:t xml:space="preserve">. </w:t>
      </w:r>
      <w:r w:rsidR="00BC26AF">
        <w:rPr>
          <w:rFonts w:ascii="Times New Roman" w:hAnsi="Times New Roman" w:cs="Times New Roman"/>
          <w:sz w:val="24"/>
          <w:szCs w:val="24"/>
        </w:rPr>
        <w:t>T</w:t>
      </w:r>
      <w:r w:rsidR="007C7283">
        <w:rPr>
          <w:rFonts w:ascii="Times New Roman" w:hAnsi="Times New Roman" w:cs="Times New Roman"/>
          <w:sz w:val="24"/>
          <w:szCs w:val="24"/>
        </w:rPr>
        <w:t>he missing data elements in the 2 x 2 table are calculated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3796D">
        <w:rPr>
          <w:rFonts w:ascii="Times New Roman" w:hAnsi="Times New Roman" w:cs="Times New Roman"/>
          <w:sz w:val="24"/>
          <w:szCs w:val="24"/>
        </w:rPr>
        <w:t>to ensure that</w:t>
      </w:r>
      <w:r w:rsidR="004D27F3">
        <w:rPr>
          <w:rFonts w:ascii="Times New Roman" w:hAnsi="Times New Roman" w:cs="Times New Roman"/>
          <w:sz w:val="24"/>
          <w:szCs w:val="24"/>
        </w:rPr>
        <w:t xml:space="preserve"> the cells correctly sum to the row and column totals</w:t>
      </w:r>
      <w:r w:rsidR="00BC26AF">
        <w:rPr>
          <w:rFonts w:ascii="Times New Roman" w:hAnsi="Times New Roman" w:cs="Times New Roman"/>
          <w:sz w:val="24"/>
          <w:szCs w:val="24"/>
        </w:rPr>
        <w:t xml:space="preserve"> as shown in Table 1</w:t>
      </w:r>
      <w:r w:rsidR="00C35BA0">
        <w:rPr>
          <w:rFonts w:ascii="Times New Roman" w:hAnsi="Times New Roman" w:cs="Times New Roman"/>
          <w:sz w:val="24"/>
          <w:szCs w:val="24"/>
        </w:rPr>
        <w:t>.</w:t>
      </w:r>
    </w:p>
    <w:p w14:paraId="55255634" w14:textId="0631E037" w:rsidR="000141EA" w:rsidRDefault="009A2278" w:rsidP="00014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estimate of the </w:t>
      </w:r>
      <w:r w:rsidR="00F6644F">
        <w:rPr>
          <w:rFonts w:ascii="Times New Roman" w:hAnsi="Times New Roman" w:cs="Times New Roman"/>
          <w:sz w:val="24"/>
          <w:szCs w:val="24"/>
        </w:rPr>
        <w:t>relative</w:t>
      </w:r>
      <w:r>
        <w:rPr>
          <w:rFonts w:ascii="Times New Roman" w:hAnsi="Times New Roman" w:cs="Times New Roman"/>
          <w:sz w:val="24"/>
          <w:szCs w:val="24"/>
        </w:rPr>
        <w:t xml:space="preserve"> risk </w:t>
      </w:r>
      <w:r w:rsidR="00347946">
        <w:rPr>
          <w:rFonts w:ascii="Times New Roman" w:hAnsi="Times New Roman" w:cs="Times New Roman"/>
          <w:sz w:val="24"/>
          <w:szCs w:val="24"/>
        </w:rPr>
        <w:t xml:space="preserve">of </w:t>
      </w:r>
      <w:r w:rsidR="00BC26AF">
        <w:rPr>
          <w:rFonts w:ascii="Times New Roman" w:hAnsi="Times New Roman" w:cs="Times New Roman"/>
          <w:sz w:val="24"/>
          <w:szCs w:val="24"/>
        </w:rPr>
        <w:t>a health condition (</w:t>
      </w:r>
      <w:r w:rsidR="00347946">
        <w:rPr>
          <w:rFonts w:ascii="Times New Roman" w:hAnsi="Times New Roman" w:cs="Times New Roman"/>
          <w:sz w:val="24"/>
          <w:szCs w:val="24"/>
        </w:rPr>
        <w:t>case</w:t>
      </w:r>
      <w:r w:rsidR="00BC26AF">
        <w:rPr>
          <w:rFonts w:ascii="Times New Roman" w:hAnsi="Times New Roman" w:cs="Times New Roman"/>
          <w:sz w:val="24"/>
          <w:szCs w:val="24"/>
        </w:rPr>
        <w:t>)</w:t>
      </w:r>
      <w:r w:rsidR="00347946">
        <w:rPr>
          <w:rFonts w:ascii="Times New Roman" w:hAnsi="Times New Roman" w:cs="Times New Roman"/>
          <w:sz w:val="24"/>
          <w:szCs w:val="24"/>
        </w:rPr>
        <w:t xml:space="preserve"> </w:t>
      </w:r>
      <w:r w:rsidR="005D7C72">
        <w:rPr>
          <w:rFonts w:ascii="Times New Roman" w:hAnsi="Times New Roman" w:cs="Times New Roman"/>
          <w:sz w:val="24"/>
          <w:szCs w:val="24"/>
        </w:rPr>
        <w:t>among those</w:t>
      </w:r>
      <w:r w:rsidR="00347946">
        <w:rPr>
          <w:rFonts w:ascii="Times New Roman" w:hAnsi="Times New Roman" w:cs="Times New Roman"/>
          <w:sz w:val="24"/>
          <w:szCs w:val="24"/>
        </w:rPr>
        <w:t xml:space="preserve"> vaccinated relative to </w:t>
      </w:r>
      <w:r w:rsidR="005D7C72">
        <w:rPr>
          <w:rFonts w:ascii="Times New Roman" w:hAnsi="Times New Roman" w:cs="Times New Roman"/>
          <w:sz w:val="24"/>
          <w:szCs w:val="24"/>
        </w:rPr>
        <w:t xml:space="preserve">those </w:t>
      </w:r>
      <w:r w:rsidR="00347946">
        <w:rPr>
          <w:rFonts w:ascii="Times New Roman" w:hAnsi="Times New Roman" w:cs="Times New Roman"/>
          <w:sz w:val="24"/>
          <w:szCs w:val="24"/>
        </w:rPr>
        <w:t>unvaccinated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47946">
        <w:rPr>
          <w:rFonts w:ascii="Times New Roman" w:hAnsi="Times New Roman" w:cs="Times New Roman"/>
          <w:sz w:val="24"/>
          <w:szCs w:val="24"/>
        </w:rPr>
        <w:t>is (Table 1):</w:t>
      </w:r>
    </w:p>
    <w:bookmarkStart w:id="5" w:name="_Hlk87183284"/>
    <w:p w14:paraId="05A67A09" w14:textId="77777777" w:rsidR="00837836" w:rsidRPr="004D27F3" w:rsidRDefault="002D0D8A">
      <w:pPr>
        <w:rPr>
          <w:del w:id="6" w:author="Douglas Ezra Morrison" w:date="2021-11-28T09:48:00Z"/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del w:id="7" w:author="Douglas Ezra Morrison" w:date="2021-11-28T09:48:00Z"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w:del>
              </m:ctrlPr>
            </m:accPr>
            <m:e>
              <m:r>
                <w:del w:id="8" w:author="Douglas Ezra Morrison" w:date="2021-11-28T09:48:00Z"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w:del>
              </m:r>
            </m:e>
          </m:acc>
          <m:r>
            <w:del w:id="9" w:author="Douglas Ezra Morrison" w:date="2021-11-28T09:48:00Z">
              <w:rPr>
                <w:rFonts w:ascii="Cambria Math" w:hAnsi="Cambria Math" w:cs="Times New Roman"/>
                <w:sz w:val="24"/>
                <w:szCs w:val="24"/>
              </w:rPr>
              <m:t>=</m:t>
            </w:del>
          </m:r>
          <m:f>
            <m:fPr>
              <m:ctrlPr>
                <w:del w:id="10" w:author="Douglas Ezra Morrison" w:date="2021-11-28T09:48:00Z"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w:del>
              </m:ctrlPr>
            </m:fPr>
            <m:num>
              <m:sSub>
                <m:sSubPr>
                  <m:ctrlPr>
                    <w:del w:id="11" w:author="Douglas Ezra Morrison" w:date="2021-11-28T09:48:00Z"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w:del>
                  </m:ctrlPr>
                </m:sSubPr>
                <m:e>
                  <m:r>
                    <w:del w:id="12" w:author="Douglas Ezra Morrison" w:date="2021-11-28T09:48:00Z"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w:del>
                  </m:r>
                </m:e>
                <m:sub>
                  <m:r>
                    <w:del w:id="13" w:author="Douglas Ezra Morrison" w:date="2021-11-28T09:48:00Z"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w:del>
                  </m:r>
                </m:sub>
              </m:sSub>
              <m:sSub>
                <m:sSubPr>
                  <m:ctrlPr>
                    <w:del w:id="14" w:author="Douglas Ezra Morrison" w:date="2021-11-28T09:48:00Z"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w:del>
                  </m:ctrlPr>
                </m:sSubPr>
                <m:e>
                  <m:r>
                    <w:del w:id="15" w:author="Douglas Ezra Morrison" w:date="2021-11-28T09:48:00Z"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w:del>
                  </m:r>
                </m:e>
                <m:sub>
                  <m:acc>
                    <m:accPr>
                      <m:chr m:val="̅"/>
                      <m:ctrlPr>
                        <w:del w:id="16" w:author="Douglas Ezra Morrison" w:date="2021-11-28T09:48:00Z"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w:del>
                      </m:ctrlPr>
                    </m:accPr>
                    <m:e>
                      <m:r>
                        <w:del w:id="17" w:author="Douglas Ezra Morrison" w:date="2021-11-28T09:48:00Z"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w:del>
                      </m:r>
                    </m:e>
                  </m:acc>
                </m:sub>
              </m:sSub>
            </m:num>
            <m:den>
              <m:sSub>
                <m:sSubPr>
                  <m:ctrlPr>
                    <w:del w:id="18" w:author="Douglas Ezra Morrison" w:date="2021-11-28T09:48:00Z"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w:del>
                  </m:ctrlPr>
                </m:sSubPr>
                <m:e>
                  <m:sSub>
                    <m:sSubPr>
                      <m:ctrlPr>
                        <w:del w:id="19" w:author="Douglas Ezra Morrison" w:date="2021-11-28T09:48:00Z"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w:del>
                      </m:ctrlPr>
                    </m:sSubPr>
                    <m:e>
                      <m:r>
                        <w:del w:id="20" w:author="Douglas Ezra Morrison" w:date="2021-11-28T09:48:00Z"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w:del>
                      </m:r>
                    </m:e>
                    <m:sub>
                      <m:r>
                        <w:del w:id="21" w:author="Douglas Ezra Morrison" w:date="2021-11-28T09:48:00Z"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w:del>
                      </m:r>
                    </m:sub>
                  </m:sSub>
                  <m:r>
                    <w:del w:id="22" w:author="Douglas Ezra Morrison" w:date="2021-11-28T09:48:00Z"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w:del>
                  </m:r>
                </m:e>
                <m:sub>
                  <m:bar>
                    <m:barPr>
                      <m:pos m:val="top"/>
                      <m:ctrlPr>
                        <w:del w:id="23" w:author="Douglas Ezra Morrison" w:date="2021-11-28T09:48:00Z"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w:del>
                      </m:ctrlPr>
                    </m:barPr>
                    <m:e>
                      <m:r>
                        <w:del w:id="24" w:author="Douglas Ezra Morrison" w:date="2021-11-28T09:48:00Z"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w:del>
                      </m:r>
                    </m:e>
                  </m:bar>
                  <m:r>
                    <w:del w:id="25" w:author="Douglas Ezra Morrison" w:date="2021-11-28T09:48:00Z"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w:del>
                  </m:r>
                </m:sub>
              </m:sSub>
            </m:den>
          </m:f>
          <m:r>
            <w:del w:id="26" w:author="Douglas Ezra Morrison" w:date="2021-11-28T09:48:00Z">
              <w:rPr>
                <w:rFonts w:ascii="Cambria Math" w:hAnsi="Cambria Math" w:cs="Times New Roman"/>
                <w:sz w:val="24"/>
                <w:szCs w:val="24"/>
              </w:rPr>
              <m:t xml:space="preserve">              (1)  </m:t>
            </w:del>
          </m:r>
        </m:oMath>
      </m:oMathPara>
    </w:p>
    <w:p w14:paraId="6A34FE7A" w14:textId="299DACFD" w:rsidR="001F3AE5" w:rsidRPr="004D27F3" w:rsidRDefault="002D0D8A">
      <w:pPr>
        <w:rPr>
          <w:ins w:id="27" w:author="Douglas Ezra Morrison" w:date="2021-11-28T09:48:00Z"/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ins w:id="28" w:author="Douglas Ezra Morrison" w:date="2021-11-28T09:48:00Z"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w:ins>
              </m:ctrlPr>
            </m:eqArrPr>
            <m:e>
              <w:bookmarkStart w:id="29" w:name="_Hlk87131575"/>
              <m:acc>
                <m:accPr>
                  <m:ctrlPr>
                    <w:ins w:id="30" w:author="Douglas Ezra Morrison" w:date="2021-11-28T09:48:00Z"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w:ins>
                  </m:ctrlPr>
                </m:accPr>
                <m:e>
                  <m:r>
                    <w:ins w:id="31" w:author="Douglas Ezra Morrison" w:date="2021-11-28T09:48:00Z"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w:ins>
                  </m:r>
                </m:e>
              </m:acc>
              <w:bookmarkEnd w:id="29"/>
              <m:r>
                <w:ins w:id="32" w:author="Douglas Ezra Morrison" w:date="2021-11-28T09:48:00Z"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w:ins>
              </m:r>
              <m:f>
                <m:fPr>
                  <m:ctrlPr>
                    <w:ins w:id="33" w:author="Douglas Ezra Morrison" w:date="2021-11-28T09:48:00Z"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w:ins>
                  </m:ctrlPr>
                </m:fPr>
                <m:num>
                  <m:sSub>
                    <m:sSubPr>
                      <m:ctrlPr>
                        <w:ins w:id="34" w:author="Douglas Ezra Morrison" w:date="2021-11-28T09:48:00Z"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w:ins>
                      </m:ctrlPr>
                    </m:sSubPr>
                    <m:e>
                      <m:r>
                        <w:ins w:id="35" w:author="Douglas Ezra Morrison" w:date="2021-11-28T09:48:00Z"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w:ins>
                      </m:r>
                    </m:e>
                    <m:sub>
                      <m:r>
                        <w:ins w:id="36" w:author="Douglas Ezra Morrison" w:date="2021-11-28T09:48:00Z"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VC</m:t>
                        </w:ins>
                      </m:r>
                    </m:sub>
                  </m:sSub>
                  <w:bookmarkStart w:id="37" w:name="_Hlk86781714"/>
                  <m:sSub>
                    <m:sSubPr>
                      <m:ctrlPr>
                        <w:ins w:id="38" w:author="Douglas Ezra Morrison" w:date="2021-11-28T09:48:00Z"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w:ins>
                      </m:ctrlPr>
                    </m:sSubPr>
                    <m:e>
                      <m:r>
                        <w:ins w:id="39" w:author="Douglas Ezra Morrison" w:date="2021-11-28T09:48:00Z"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w:ins>
                      </m:r>
                    </m:e>
                    <m:sub>
                      <m:acc>
                        <m:accPr>
                          <m:chr m:val="̅"/>
                          <m:ctrlPr>
                            <w:ins w:id="40" w:author="Douglas Ezra Morrison" w:date="2021-11-28T09:48:00Z"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w:ins>
                          </m:ctrlPr>
                        </m:accPr>
                        <m:e>
                          <m:r>
                            <w:ins w:id="41" w:author="Douglas Ezra Morrison" w:date="2021-11-28T09:48:00Z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w:ins>
                          </m:r>
                        </m:e>
                      </m:acc>
                    </m:sub>
                  </m:sSub>
                  <w:bookmarkEnd w:id="37"/>
                </m:num>
                <m:den>
                  <m:sSub>
                    <m:sSubPr>
                      <m:ctrlPr>
                        <w:ins w:id="42" w:author="Douglas Ezra Morrison" w:date="2021-11-28T09:48:00Z"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w:ins>
                      </m:ctrlPr>
                    </m:sSubPr>
                    <m:e>
                      <m:r>
                        <w:ins w:id="43" w:author="Douglas Ezra Morrison" w:date="2021-11-28T09:48:00Z"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w:ins>
                      </m:r>
                    </m:e>
                    <m:sub>
                      <m:r>
                        <w:ins w:id="44" w:author="Douglas Ezra Morrison" w:date="2021-11-28T09:48:00Z"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w:ins>
                      </m:r>
                    </m:sub>
                  </m:sSub>
                  <m:sSub>
                    <m:sSubPr>
                      <m:ctrlPr>
                        <w:ins w:id="45" w:author="Douglas Ezra Morrison" w:date="2021-11-28T09:48:00Z"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w:ins>
                      </m:ctrlPr>
                    </m:sSubPr>
                    <m:e>
                      <m:r>
                        <w:ins w:id="46" w:author="Douglas Ezra Morrison" w:date="2021-11-28T09:48:00Z"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w:ins>
                      </m:r>
                    </m:e>
                    <m:sub>
                      <m:bar>
                        <m:barPr>
                          <m:pos m:val="top"/>
                          <m:ctrlPr>
                            <w:ins w:id="47" w:author="Douglas Ezra Morrison" w:date="2021-11-28T09:48:00Z"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w:ins>
                          </m:ctrlPr>
                        </m:barPr>
                        <m:e>
                          <m:r>
                            <w:ins w:id="48" w:author="Douglas Ezra Morrison" w:date="2021-11-28T09:48:00Z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w:ins>
                          </m:r>
                        </m:e>
                      </m:bar>
                      <m:r>
                        <w:ins w:id="49" w:author="Douglas Ezra Morrison" w:date="2021-11-28T09:48:00Z"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w:ins>
                      </m:r>
                    </m:sub>
                  </m:sSub>
                </m:den>
              </m:f>
              <m:r>
                <w:ins w:id="50" w:author="Douglas Ezra Morrison" w:date="2021-11-28T09:48:00Z">
                  <w:rPr>
                    <w:rFonts w:ascii="Cambria Math" w:hAnsi="Cambria Math" w:cs="Times New Roman"/>
                    <w:sz w:val="24"/>
                    <w:szCs w:val="24"/>
                  </w:rPr>
                  <m:t>#</m:t>
                </w:ins>
              </m:r>
              <m:d>
                <m:dPr>
                  <m:ctrlPr>
                    <w:ins w:id="51" w:author="Douglas Ezra Morrison" w:date="2021-11-28T09:48:00Z"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w:ins>
                  </m:ctrlPr>
                </m:dPr>
                <m:e>
                  <m:r>
                    <w:ins w:id="52" w:author="Douglas Ezra Morrison" w:date="2021-11-28T09:48:00Z"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w:ins>
                  </m:r>
                </m:e>
              </m:d>
            </m:e>
          </m:eqArr>
        </m:oMath>
      </m:oMathPara>
      <w:bookmarkEnd w:id="5"/>
    </w:p>
    <w:p w14:paraId="16BDB262" w14:textId="4E050031" w:rsidR="00AA6D71" w:rsidRDefault="00BA2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A6D71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A6D71">
        <w:rPr>
          <w:rFonts w:ascii="Times New Roman" w:hAnsi="Times New Roman" w:cs="Times New Roman"/>
          <w:sz w:val="24"/>
          <w:szCs w:val="24"/>
        </w:rPr>
        <w:t xml:space="preserve">he estimate of </w:t>
      </w:r>
      <w:r w:rsidR="00C20EFD">
        <w:rPr>
          <w:rFonts w:ascii="Times New Roman" w:hAnsi="Times New Roman" w:cs="Times New Roman"/>
          <w:sz w:val="24"/>
          <w:szCs w:val="24"/>
        </w:rPr>
        <w:t>vaccine effectiveness</w:t>
      </w:r>
      <w:r w:rsidR="00AA6D71">
        <w:rPr>
          <w:rFonts w:ascii="Times New Roman" w:hAnsi="Times New Roman" w:cs="Times New Roman"/>
          <w:sz w:val="24"/>
          <w:szCs w:val="24"/>
        </w:rPr>
        <w:t xml:space="preserve"> is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bookmarkStart w:id="53" w:name="_Hlk87132853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AA6D71">
        <w:rPr>
          <w:rFonts w:ascii="Times New Roman" w:hAnsi="Times New Roman" w:cs="Times New Roman"/>
          <w:sz w:val="24"/>
          <w:szCs w:val="24"/>
        </w:rPr>
        <w:t xml:space="preserve"> </w:t>
      </w:r>
      <w:bookmarkEnd w:id="53"/>
      <w:r>
        <w:rPr>
          <w:rFonts w:ascii="Times New Roman" w:hAnsi="Times New Roman" w:cs="Times New Roman"/>
          <w:sz w:val="24"/>
          <w:szCs w:val="24"/>
        </w:rPr>
        <w:t>.</w:t>
      </w:r>
    </w:p>
    <w:p w14:paraId="0671255C" w14:textId="46CEBD2A" w:rsidR="00DB4E5F" w:rsidRDefault="00347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consider </w:t>
      </w:r>
      <w:r w:rsidR="0031143D">
        <w:rPr>
          <w:rFonts w:ascii="Times New Roman" w:hAnsi="Times New Roman" w:cs="Times New Roman"/>
          <w:sz w:val="24"/>
          <w:szCs w:val="24"/>
        </w:rPr>
        <w:t xml:space="preserve">the impact </w:t>
      </w:r>
      <w:proofErr w:type="gramStart"/>
      <w:r w:rsidR="0031143D">
        <w:rPr>
          <w:rFonts w:ascii="Times New Roman" w:hAnsi="Times New Roman" w:cs="Times New Roman"/>
          <w:sz w:val="24"/>
          <w:szCs w:val="24"/>
        </w:rPr>
        <w:t>of  underreporting</w:t>
      </w:r>
      <w:proofErr w:type="gramEnd"/>
      <w:r w:rsidR="0031143D">
        <w:rPr>
          <w:rFonts w:ascii="Times New Roman" w:hAnsi="Times New Roman" w:cs="Times New Roman"/>
          <w:sz w:val="24"/>
          <w:szCs w:val="24"/>
        </w:rPr>
        <w:t xml:space="preserve"> to registries on the bias of the estimates. </w:t>
      </w:r>
      <w:r w:rsidR="00884C59">
        <w:rPr>
          <w:rFonts w:ascii="Times New Roman" w:hAnsi="Times New Roman" w:cs="Times New Roman"/>
          <w:sz w:val="24"/>
          <w:szCs w:val="24"/>
        </w:rPr>
        <w:t>Specifically,</w:t>
      </w:r>
      <w:r w:rsidR="0031143D">
        <w:rPr>
          <w:rFonts w:ascii="Times New Roman" w:hAnsi="Times New Roman" w:cs="Times New Roman"/>
          <w:sz w:val="24"/>
          <w:szCs w:val="24"/>
        </w:rPr>
        <w:t xml:space="preserve"> we consider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 xml:space="preserve">independent </w:t>
      </w:r>
      <w:r w:rsidR="00EC723C">
        <w:rPr>
          <w:rFonts w:ascii="Times New Roman" w:hAnsi="Times New Roman" w:cs="Times New Roman"/>
          <w:sz w:val="24"/>
          <w:szCs w:val="24"/>
        </w:rPr>
        <w:t xml:space="preserve">non-differential </w:t>
      </w:r>
      <w:r w:rsidR="0083796D">
        <w:rPr>
          <w:rFonts w:ascii="Times New Roman" w:hAnsi="Times New Roman" w:cs="Times New Roman"/>
          <w:sz w:val="24"/>
          <w:szCs w:val="24"/>
        </w:rPr>
        <w:t>under</w:t>
      </w:r>
      <w:r w:rsidR="00837836" w:rsidRPr="004D27F3">
        <w:rPr>
          <w:rFonts w:ascii="Times New Roman" w:hAnsi="Times New Roman" w:cs="Times New Roman"/>
          <w:sz w:val="24"/>
          <w:szCs w:val="24"/>
        </w:rPr>
        <w:t>reporting</w:t>
      </w:r>
      <w:r w:rsidR="00E75EAF">
        <w:rPr>
          <w:rFonts w:ascii="Times New Roman" w:hAnsi="Times New Roman" w:cs="Times New Roman"/>
          <w:sz w:val="24"/>
          <w:szCs w:val="24"/>
        </w:rPr>
        <w:t xml:space="preserve"> by which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37836" w:rsidRPr="004D27F3">
        <w:rPr>
          <w:rFonts w:ascii="Times New Roman" w:hAnsi="Times New Roman" w:cs="Times New Roman"/>
          <w:sz w:val="24"/>
          <w:szCs w:val="24"/>
        </w:rPr>
        <w:t>we mean</w:t>
      </w:r>
      <w:r w:rsidR="005D7C72">
        <w:rPr>
          <w:rFonts w:ascii="Times New Roman" w:hAnsi="Times New Roman" w:cs="Times New Roman"/>
          <w:sz w:val="24"/>
          <w:szCs w:val="24"/>
        </w:rPr>
        <w:t xml:space="preserve"> th</w:t>
      </w:r>
      <w:r w:rsidR="00C35BA0">
        <w:rPr>
          <w:rFonts w:ascii="Times New Roman" w:hAnsi="Times New Roman" w:cs="Times New Roman"/>
          <w:sz w:val="24"/>
          <w:szCs w:val="24"/>
        </w:rPr>
        <w:t>at</w:t>
      </w:r>
      <w:r w:rsidR="0031143D">
        <w:rPr>
          <w:rFonts w:ascii="Times New Roman" w:hAnsi="Times New Roman" w:cs="Times New Roman"/>
          <w:sz w:val="24"/>
          <w:szCs w:val="24"/>
        </w:rPr>
        <w:t>:</w:t>
      </w:r>
      <w:r w:rsidR="00837836" w:rsidRPr="004D27F3">
        <w:rPr>
          <w:rFonts w:ascii="Times New Roman" w:hAnsi="Times New Roman" w:cs="Times New Roman"/>
          <w:sz w:val="24"/>
          <w:szCs w:val="24"/>
        </w:rPr>
        <w:t xml:space="preserve"> the </w:t>
      </w:r>
      <w:r w:rsidR="0083796D">
        <w:rPr>
          <w:rFonts w:ascii="Times New Roman" w:hAnsi="Times New Roman" w:cs="Times New Roman"/>
          <w:sz w:val="24"/>
          <w:szCs w:val="24"/>
        </w:rPr>
        <w:t>probability a</w:t>
      </w:r>
      <w:r w:rsidR="00837836" w:rsidRPr="004D27F3">
        <w:rPr>
          <w:rFonts w:ascii="Times New Roman" w:hAnsi="Times New Roman" w:cs="Times New Roman"/>
          <w:sz w:val="24"/>
          <w:szCs w:val="24"/>
        </w:rPr>
        <w:t xml:space="preserve"> vaccinated case is reported to the vaccine registry </w:t>
      </w:r>
      <w:r w:rsidR="00F6644F" w:rsidRPr="004D27F3">
        <w:rPr>
          <w:rFonts w:ascii="Times New Roman" w:hAnsi="Times New Roman" w:cs="Times New Roman"/>
          <w:sz w:val="24"/>
          <w:szCs w:val="24"/>
        </w:rPr>
        <w:t>does not</w:t>
      </w:r>
      <w:r w:rsidR="00837836" w:rsidRPr="004D27F3">
        <w:rPr>
          <w:rFonts w:ascii="Times New Roman" w:hAnsi="Times New Roman" w:cs="Times New Roman"/>
          <w:sz w:val="24"/>
          <w:szCs w:val="24"/>
        </w:rPr>
        <w:t xml:space="preserve"> depend on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37836" w:rsidRPr="004D27F3">
        <w:rPr>
          <w:rFonts w:ascii="Times New Roman" w:hAnsi="Times New Roman" w:cs="Times New Roman"/>
          <w:sz w:val="24"/>
          <w:szCs w:val="24"/>
        </w:rPr>
        <w:t>case status</w:t>
      </w:r>
      <w:r w:rsidR="006C58C8">
        <w:rPr>
          <w:rFonts w:ascii="Times New Roman" w:hAnsi="Times New Roman" w:cs="Times New Roman"/>
          <w:sz w:val="24"/>
          <w:szCs w:val="24"/>
        </w:rPr>
        <w:t>;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F23B04" w:rsidRPr="004D27F3">
        <w:rPr>
          <w:rFonts w:ascii="Times New Roman" w:hAnsi="Times New Roman" w:cs="Times New Roman"/>
          <w:sz w:val="24"/>
          <w:szCs w:val="24"/>
        </w:rPr>
        <w:t xml:space="preserve">the </w:t>
      </w:r>
      <w:r w:rsidR="00F23B04">
        <w:rPr>
          <w:rFonts w:ascii="Times New Roman" w:hAnsi="Times New Roman" w:cs="Times New Roman"/>
          <w:sz w:val="24"/>
          <w:szCs w:val="24"/>
        </w:rPr>
        <w:t xml:space="preserve">probability </w:t>
      </w:r>
      <w:r w:rsidR="00F23B04" w:rsidRPr="004D27F3">
        <w:rPr>
          <w:rFonts w:ascii="Times New Roman" w:hAnsi="Times New Roman" w:cs="Times New Roman"/>
          <w:sz w:val="24"/>
          <w:szCs w:val="24"/>
        </w:rPr>
        <w:t>that a case is reported to the case registry does not depend on vaccination status</w:t>
      </w:r>
      <w:r w:rsidR="006C58C8">
        <w:rPr>
          <w:rFonts w:ascii="Times New Roman" w:hAnsi="Times New Roman" w:cs="Times New Roman"/>
          <w:sz w:val="24"/>
          <w:szCs w:val="24"/>
        </w:rPr>
        <w:t xml:space="preserve">; and reporting a vaccinated person to the vaccination </w:t>
      </w:r>
      <w:r w:rsidR="005A7A3A">
        <w:rPr>
          <w:rFonts w:ascii="Times New Roman" w:hAnsi="Times New Roman" w:cs="Times New Roman"/>
          <w:sz w:val="24"/>
          <w:szCs w:val="24"/>
        </w:rPr>
        <w:t xml:space="preserve">registry </w:t>
      </w:r>
      <w:r w:rsidR="006C58C8">
        <w:rPr>
          <w:rFonts w:ascii="Times New Roman" w:hAnsi="Times New Roman" w:cs="Times New Roman"/>
          <w:sz w:val="24"/>
          <w:szCs w:val="24"/>
        </w:rPr>
        <w:t>and reporting a case to the case registry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>are independent events</w:t>
      </w:r>
      <w:r w:rsidR="00BA2762">
        <w:rPr>
          <w:rFonts w:ascii="Times New Roman" w:hAnsi="Times New Roman" w:cs="Times New Roman"/>
          <w:sz w:val="24"/>
          <w:szCs w:val="24"/>
        </w:rPr>
        <w:t xml:space="preserve">. </w:t>
      </w:r>
      <w:r w:rsidR="00BA2762" w:rsidRPr="004D27F3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A2762" w:rsidRPr="004D27F3">
        <w:rPr>
          <w:rFonts w:ascii="Times New Roman" w:hAnsi="Times New Roman" w:cs="Times New Roman"/>
          <w:sz w:val="24"/>
          <w:szCs w:val="24"/>
        </w:rPr>
        <w:t>be the probability that a vaccinated individual is reported to the vaccination registry</w:t>
      </w:r>
      <w:r w:rsidR="00F23B04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be the probability that a </w:t>
      </w:r>
      <w:r w:rsidR="00F6644F" w:rsidRPr="004D27F3">
        <w:rPr>
          <w:rFonts w:ascii="Times New Roman" w:hAnsi="Times New Roman" w:cs="Times New Roman"/>
          <w:sz w:val="24"/>
          <w:szCs w:val="24"/>
        </w:rPr>
        <w:t>case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 is reported to the case </w:t>
      </w:r>
      <w:r w:rsidR="00F6644F" w:rsidRPr="004D27F3">
        <w:rPr>
          <w:rFonts w:ascii="Times New Roman" w:hAnsi="Times New Roman" w:cs="Times New Roman"/>
          <w:sz w:val="24"/>
          <w:szCs w:val="24"/>
        </w:rPr>
        <w:t>registry</w:t>
      </w:r>
      <w:r w:rsidR="00837836" w:rsidRPr="004D27F3">
        <w:rPr>
          <w:rFonts w:ascii="Times New Roman" w:hAnsi="Times New Roman" w:cs="Times New Roman"/>
          <w:sz w:val="24"/>
          <w:szCs w:val="24"/>
        </w:rPr>
        <w:t xml:space="preserve">. </w:t>
      </w:r>
      <w:r w:rsidR="00AD7362">
        <w:rPr>
          <w:rFonts w:ascii="Times New Roman" w:hAnsi="Times New Roman" w:cs="Times New Roman"/>
          <w:sz w:val="24"/>
          <w:szCs w:val="24"/>
        </w:rPr>
        <w:t>In this paper we</w:t>
      </w:r>
      <w:r w:rsidR="006C58C8">
        <w:rPr>
          <w:rFonts w:ascii="Times New Roman" w:hAnsi="Times New Roman" w:cs="Times New Roman"/>
          <w:sz w:val="24"/>
          <w:szCs w:val="24"/>
        </w:rPr>
        <w:t xml:space="preserve"> assume </w:t>
      </w:r>
      <w:r w:rsidR="0031143D">
        <w:rPr>
          <w:rFonts w:ascii="Times New Roman" w:hAnsi="Times New Roman" w:cs="Times New Roman"/>
          <w:sz w:val="24"/>
          <w:szCs w:val="24"/>
        </w:rPr>
        <w:t xml:space="preserve">that </w:t>
      </w:r>
      <w:r w:rsidR="006C58C8">
        <w:rPr>
          <w:rFonts w:ascii="Times New Roman" w:hAnsi="Times New Roman" w:cs="Times New Roman"/>
          <w:sz w:val="24"/>
          <w:szCs w:val="24"/>
        </w:rPr>
        <w:t xml:space="preserve">persons </w:t>
      </w:r>
      <w:r w:rsidR="00472535">
        <w:rPr>
          <w:rFonts w:ascii="Times New Roman" w:hAnsi="Times New Roman" w:cs="Times New Roman"/>
          <w:sz w:val="24"/>
          <w:szCs w:val="24"/>
        </w:rPr>
        <w:t xml:space="preserve">reported to </w:t>
      </w:r>
      <w:proofErr w:type="gramStart"/>
      <w:r w:rsidR="00472535">
        <w:rPr>
          <w:rFonts w:ascii="Times New Roman" w:hAnsi="Times New Roman" w:cs="Times New Roman"/>
          <w:sz w:val="24"/>
          <w:szCs w:val="24"/>
        </w:rPr>
        <w:t xml:space="preserve">the </w:t>
      </w:r>
      <w:r w:rsidR="006C58C8">
        <w:rPr>
          <w:rFonts w:ascii="Times New Roman" w:hAnsi="Times New Roman" w:cs="Times New Roman"/>
          <w:sz w:val="24"/>
          <w:szCs w:val="24"/>
        </w:rPr>
        <w:t xml:space="preserve"> vaccination</w:t>
      </w:r>
      <w:proofErr w:type="gramEnd"/>
      <w:r w:rsidR="006C58C8">
        <w:rPr>
          <w:rFonts w:ascii="Times New Roman" w:hAnsi="Times New Roman" w:cs="Times New Roman"/>
          <w:sz w:val="24"/>
          <w:szCs w:val="24"/>
        </w:rPr>
        <w:t xml:space="preserve"> registry are truly vaccinated and </w:t>
      </w:r>
      <w:r w:rsidR="005A7A3A">
        <w:rPr>
          <w:rFonts w:ascii="Times New Roman" w:hAnsi="Times New Roman" w:cs="Times New Roman"/>
          <w:sz w:val="24"/>
          <w:szCs w:val="24"/>
        </w:rPr>
        <w:t>person</w:t>
      </w:r>
      <w:r w:rsidR="0031143D">
        <w:rPr>
          <w:rFonts w:ascii="Times New Roman" w:hAnsi="Times New Roman" w:cs="Times New Roman"/>
          <w:sz w:val="24"/>
          <w:szCs w:val="24"/>
        </w:rPr>
        <w:t>s</w:t>
      </w:r>
      <w:r w:rsidR="005A7A3A">
        <w:rPr>
          <w:rFonts w:ascii="Times New Roman" w:hAnsi="Times New Roman" w:cs="Times New Roman"/>
          <w:sz w:val="24"/>
          <w:szCs w:val="24"/>
        </w:rPr>
        <w:t xml:space="preserve"> </w:t>
      </w:r>
      <w:r w:rsidR="00472535">
        <w:rPr>
          <w:rFonts w:ascii="Times New Roman" w:hAnsi="Times New Roman" w:cs="Times New Roman"/>
          <w:sz w:val="24"/>
          <w:szCs w:val="24"/>
        </w:rPr>
        <w:t>reported to the case</w:t>
      </w:r>
      <w:r w:rsidR="005A7A3A">
        <w:rPr>
          <w:rFonts w:ascii="Times New Roman" w:hAnsi="Times New Roman" w:cs="Times New Roman"/>
          <w:sz w:val="24"/>
          <w:szCs w:val="24"/>
        </w:rPr>
        <w:t xml:space="preserve"> registry are truly cases.</w:t>
      </w:r>
      <w:r w:rsidR="006C58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2E009" w14:textId="42C0AB4E" w:rsidR="00DB4E5F" w:rsidRDefault="00347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consider </w:t>
      </w:r>
      <w:r w:rsidR="00B5016C">
        <w:rPr>
          <w:rFonts w:ascii="Times New Roman" w:hAnsi="Times New Roman" w:cs="Times New Roman"/>
          <w:sz w:val="24"/>
          <w:szCs w:val="24"/>
        </w:rPr>
        <w:t xml:space="preserve">the </w:t>
      </w:r>
      <w:r w:rsidR="00472535">
        <w:rPr>
          <w:rFonts w:ascii="Times New Roman" w:hAnsi="Times New Roman" w:cs="Times New Roman"/>
          <w:sz w:val="24"/>
          <w:szCs w:val="24"/>
        </w:rPr>
        <w:t xml:space="preserve">impact of incomplete linking by which we mean failure to </w:t>
      </w:r>
      <w:r w:rsidR="00B5016C">
        <w:rPr>
          <w:rFonts w:ascii="Times New Roman" w:hAnsi="Times New Roman" w:cs="Times New Roman"/>
          <w:sz w:val="24"/>
          <w:szCs w:val="24"/>
        </w:rPr>
        <w:t>link</w:t>
      </w:r>
      <w:r w:rsidR="00472535">
        <w:rPr>
          <w:rFonts w:ascii="Times New Roman" w:hAnsi="Times New Roman" w:cs="Times New Roman"/>
          <w:sz w:val="24"/>
          <w:szCs w:val="24"/>
        </w:rPr>
        <w:t xml:space="preserve"> the </w:t>
      </w:r>
      <w:r w:rsidR="00AD7362">
        <w:rPr>
          <w:rFonts w:ascii="Times New Roman" w:hAnsi="Times New Roman" w:cs="Times New Roman"/>
          <w:sz w:val="24"/>
          <w:szCs w:val="24"/>
        </w:rPr>
        <w:t xml:space="preserve">records of the </w:t>
      </w:r>
      <w:r w:rsidR="00472535">
        <w:rPr>
          <w:rFonts w:ascii="Times New Roman" w:hAnsi="Times New Roman" w:cs="Times New Roman"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 indiv</w:t>
      </w:r>
      <w:r w:rsidR="00E75EAF">
        <w:rPr>
          <w:rFonts w:ascii="Times New Roman" w:hAnsi="Times New Roman" w:cs="Times New Roman"/>
          <w:sz w:val="24"/>
          <w:szCs w:val="24"/>
        </w:rPr>
        <w:t>idual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362">
        <w:rPr>
          <w:rFonts w:ascii="Times New Roman" w:hAnsi="Times New Roman" w:cs="Times New Roman"/>
          <w:sz w:val="24"/>
          <w:szCs w:val="24"/>
        </w:rPr>
        <w:t xml:space="preserve">who is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47253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both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registries.</w:t>
      </w:r>
      <w:r w:rsidR="00E75EAF">
        <w:rPr>
          <w:rFonts w:ascii="Times New Roman" w:hAnsi="Times New Roman" w:cs="Times New Roman"/>
          <w:sz w:val="24"/>
          <w:szCs w:val="24"/>
        </w:rPr>
        <w:t xml:space="preserve"> </w:t>
      </w:r>
      <w:r w:rsidR="00472535">
        <w:rPr>
          <w:rFonts w:ascii="Times New Roman" w:hAnsi="Times New Roman" w:cs="Times New Roman"/>
          <w:sz w:val="24"/>
          <w:szCs w:val="24"/>
        </w:rPr>
        <w:t>Incomplete linking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>may occur because some of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137BA">
        <w:rPr>
          <w:rFonts w:ascii="Times New Roman" w:hAnsi="Times New Roman" w:cs="Times New Roman"/>
          <w:sz w:val="24"/>
          <w:szCs w:val="24"/>
        </w:rPr>
        <w:t xml:space="preserve">the matching </w:t>
      </w:r>
      <w:r w:rsidR="006C752A">
        <w:rPr>
          <w:rFonts w:ascii="Times New Roman" w:hAnsi="Times New Roman" w:cs="Times New Roman"/>
          <w:sz w:val="24"/>
          <w:szCs w:val="24"/>
        </w:rPr>
        <w:t>identifiers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on which linking is based </w:t>
      </w:r>
      <w:r w:rsidR="004137BA">
        <w:rPr>
          <w:rFonts w:ascii="Times New Roman" w:hAnsi="Times New Roman" w:cs="Times New Roman"/>
          <w:sz w:val="24"/>
          <w:szCs w:val="24"/>
        </w:rPr>
        <w:t>were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137BA">
        <w:rPr>
          <w:rFonts w:ascii="Times New Roman" w:hAnsi="Times New Roman" w:cs="Times New Roman"/>
          <w:sz w:val="24"/>
          <w:szCs w:val="24"/>
        </w:rPr>
        <w:t xml:space="preserve">incorrectly </w:t>
      </w:r>
      <w:r w:rsidR="00F23B04">
        <w:rPr>
          <w:rFonts w:ascii="Times New Roman" w:hAnsi="Times New Roman" w:cs="Times New Roman"/>
          <w:sz w:val="24"/>
          <w:szCs w:val="24"/>
        </w:rPr>
        <w:t xml:space="preserve">entered in either or both registries </w:t>
      </w:r>
      <w:r w:rsidR="004137BA">
        <w:rPr>
          <w:rFonts w:ascii="Times New Roman" w:hAnsi="Times New Roman" w:cs="Times New Roman"/>
          <w:sz w:val="24"/>
          <w:szCs w:val="24"/>
        </w:rPr>
        <w:t xml:space="preserve">(e.g., </w:t>
      </w:r>
      <w:r w:rsidR="00AD7362">
        <w:rPr>
          <w:rFonts w:ascii="Times New Roman" w:hAnsi="Times New Roman" w:cs="Times New Roman"/>
          <w:sz w:val="24"/>
          <w:szCs w:val="24"/>
        </w:rPr>
        <w:t xml:space="preserve">errors in </w:t>
      </w:r>
      <w:r w:rsidR="004137BA">
        <w:rPr>
          <w:rFonts w:ascii="Times New Roman" w:hAnsi="Times New Roman" w:cs="Times New Roman"/>
          <w:sz w:val="24"/>
          <w:szCs w:val="24"/>
        </w:rPr>
        <w:t>date</w:t>
      </w:r>
      <w:r w:rsidR="00AD7362">
        <w:rPr>
          <w:rFonts w:ascii="Times New Roman" w:hAnsi="Times New Roman" w:cs="Times New Roman"/>
          <w:sz w:val="24"/>
          <w:szCs w:val="24"/>
        </w:rPr>
        <w:t>s</w:t>
      </w:r>
      <w:r w:rsidR="004137BA">
        <w:rPr>
          <w:rFonts w:ascii="Times New Roman" w:hAnsi="Times New Roman" w:cs="Times New Roman"/>
          <w:sz w:val="24"/>
          <w:szCs w:val="24"/>
        </w:rPr>
        <w:t xml:space="preserve"> of birth</w:t>
      </w:r>
      <w:r w:rsidR="00F23B04">
        <w:rPr>
          <w:rFonts w:ascii="Times New Roman" w:hAnsi="Times New Roman" w:cs="Times New Roman"/>
          <w:sz w:val="24"/>
          <w:szCs w:val="24"/>
        </w:rPr>
        <w:t>,</w:t>
      </w:r>
      <w:r w:rsidR="004137BA">
        <w:rPr>
          <w:rFonts w:ascii="Times New Roman" w:hAnsi="Times New Roman" w:cs="Times New Roman"/>
          <w:sz w:val="24"/>
          <w:szCs w:val="24"/>
        </w:rPr>
        <w:t xml:space="preserve"> </w:t>
      </w:r>
      <w:r w:rsidR="00F6644F">
        <w:rPr>
          <w:rFonts w:ascii="Times New Roman" w:hAnsi="Times New Roman" w:cs="Times New Roman"/>
          <w:sz w:val="24"/>
          <w:szCs w:val="24"/>
        </w:rPr>
        <w:t>zip code</w:t>
      </w:r>
      <w:r w:rsidR="00F23B04">
        <w:rPr>
          <w:rFonts w:ascii="Times New Roman" w:hAnsi="Times New Roman" w:cs="Times New Roman"/>
          <w:sz w:val="24"/>
          <w:szCs w:val="24"/>
        </w:rPr>
        <w:t xml:space="preserve">, </w:t>
      </w:r>
      <w:r w:rsidR="00AD7362">
        <w:rPr>
          <w:rFonts w:ascii="Times New Roman" w:hAnsi="Times New Roman" w:cs="Times New Roman"/>
          <w:sz w:val="24"/>
          <w:szCs w:val="24"/>
        </w:rPr>
        <w:t xml:space="preserve">or </w:t>
      </w:r>
      <w:r w:rsidR="00C35BA0">
        <w:rPr>
          <w:rFonts w:ascii="Times New Roman" w:hAnsi="Times New Roman" w:cs="Times New Roman"/>
          <w:sz w:val="24"/>
          <w:szCs w:val="24"/>
        </w:rPr>
        <w:t>mis</w:t>
      </w:r>
      <w:r w:rsidR="00F23B04">
        <w:rPr>
          <w:rFonts w:ascii="Times New Roman" w:hAnsi="Times New Roman" w:cs="Times New Roman"/>
          <w:sz w:val="24"/>
          <w:szCs w:val="24"/>
        </w:rPr>
        <w:t>spelling</w:t>
      </w:r>
      <w:r w:rsidR="00AD7362">
        <w:rPr>
          <w:rFonts w:ascii="Times New Roman" w:hAnsi="Times New Roman" w:cs="Times New Roman"/>
          <w:sz w:val="24"/>
          <w:szCs w:val="24"/>
        </w:rPr>
        <w:t xml:space="preserve"> of names</w:t>
      </w:r>
      <w:r w:rsidR="004137BA">
        <w:rPr>
          <w:rFonts w:ascii="Times New Roman" w:hAnsi="Times New Roman" w:cs="Times New Roman"/>
          <w:sz w:val="24"/>
          <w:szCs w:val="24"/>
        </w:rPr>
        <w:t>).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>Even s</w:t>
      </w:r>
      <w:r w:rsidR="00DB4E5F">
        <w:rPr>
          <w:rFonts w:ascii="Times New Roman" w:hAnsi="Times New Roman" w:cs="Times New Roman"/>
          <w:sz w:val="24"/>
          <w:szCs w:val="24"/>
        </w:rPr>
        <w:t xml:space="preserve">mall </w:t>
      </w:r>
      <w:r w:rsidR="00B22B06">
        <w:rPr>
          <w:rFonts w:ascii="Times New Roman" w:hAnsi="Times New Roman" w:cs="Times New Roman"/>
          <w:sz w:val="24"/>
          <w:szCs w:val="24"/>
        </w:rPr>
        <w:t>errors</w:t>
      </w:r>
      <w:r w:rsidR="00DB4E5F">
        <w:rPr>
          <w:rFonts w:ascii="Times New Roman" w:hAnsi="Times New Roman" w:cs="Times New Roman"/>
          <w:sz w:val="24"/>
          <w:szCs w:val="24"/>
        </w:rPr>
        <w:t xml:space="preserve"> in </w:t>
      </w:r>
      <w:r w:rsidR="00B22B06">
        <w:rPr>
          <w:rFonts w:ascii="Times New Roman" w:hAnsi="Times New Roman" w:cs="Times New Roman"/>
          <w:sz w:val="24"/>
          <w:szCs w:val="24"/>
        </w:rPr>
        <w:t xml:space="preserve">these </w:t>
      </w:r>
      <w:r w:rsidR="006C58C8">
        <w:rPr>
          <w:rFonts w:ascii="Times New Roman" w:hAnsi="Times New Roman" w:cs="Times New Roman"/>
          <w:sz w:val="24"/>
          <w:szCs w:val="24"/>
        </w:rPr>
        <w:t>matching</w:t>
      </w:r>
      <w:r w:rsidR="00B22B06">
        <w:rPr>
          <w:rFonts w:ascii="Times New Roman" w:hAnsi="Times New Roman" w:cs="Times New Roman"/>
          <w:sz w:val="24"/>
          <w:szCs w:val="24"/>
        </w:rPr>
        <w:t xml:space="preserve"> identifiers</w:t>
      </w:r>
      <w:r w:rsidR="00DB4E5F">
        <w:rPr>
          <w:rFonts w:ascii="Times New Roman" w:hAnsi="Times New Roman" w:cs="Times New Roman"/>
          <w:sz w:val="24"/>
          <w:szCs w:val="24"/>
        </w:rPr>
        <w:t xml:space="preserve"> c</w:t>
      </w:r>
      <w:r w:rsidR="00B22B06">
        <w:rPr>
          <w:rFonts w:ascii="Times New Roman" w:hAnsi="Times New Roman" w:cs="Times New Roman"/>
          <w:sz w:val="24"/>
          <w:szCs w:val="24"/>
        </w:rPr>
        <w:t>o</w:t>
      </w:r>
      <w:r w:rsidR="00DB4E5F">
        <w:rPr>
          <w:rFonts w:ascii="Times New Roman" w:hAnsi="Times New Roman" w:cs="Times New Roman"/>
          <w:sz w:val="24"/>
          <w:szCs w:val="24"/>
        </w:rPr>
        <w:t>uld be a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26E30">
        <w:rPr>
          <w:rFonts w:ascii="Times New Roman" w:hAnsi="Times New Roman" w:cs="Times New Roman"/>
          <w:sz w:val="24"/>
          <w:szCs w:val="24"/>
        </w:rPr>
        <w:t xml:space="preserve">potential </w:t>
      </w:r>
      <w:r w:rsidR="00DB4E5F">
        <w:rPr>
          <w:rFonts w:ascii="Times New Roman" w:hAnsi="Times New Roman" w:cs="Times New Roman"/>
          <w:sz w:val="24"/>
          <w:szCs w:val="24"/>
        </w:rPr>
        <w:t xml:space="preserve">source of </w:t>
      </w:r>
      <w:r w:rsidR="00826E30">
        <w:rPr>
          <w:rFonts w:ascii="Times New Roman" w:hAnsi="Times New Roman" w:cs="Times New Roman"/>
          <w:sz w:val="24"/>
          <w:szCs w:val="24"/>
        </w:rPr>
        <w:t>significant bias.</w:t>
      </w:r>
      <w:r w:rsidR="00DB4E5F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Let </w:t>
      </w:r>
      <w:bookmarkStart w:id="54" w:name="_Hlk8787411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bookmarkEnd w:id="54"/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be </w:t>
      </w:r>
      <w:r w:rsidR="00E75EAF">
        <w:rPr>
          <w:rFonts w:ascii="Times New Roman" w:hAnsi="Times New Roman" w:cs="Times New Roman"/>
          <w:sz w:val="24"/>
          <w:szCs w:val="24"/>
        </w:rPr>
        <w:t>the</w:t>
      </w:r>
      <w:r w:rsidR="00F23B04">
        <w:rPr>
          <w:rFonts w:ascii="Times New Roman" w:hAnsi="Times New Roman" w:cs="Times New Roman"/>
          <w:sz w:val="24"/>
          <w:szCs w:val="24"/>
        </w:rPr>
        <w:t xml:space="preserve"> probability that </w:t>
      </w:r>
      <w:r w:rsidR="00826E30">
        <w:rPr>
          <w:rFonts w:ascii="Times New Roman" w:hAnsi="Times New Roman" w:cs="Times New Roman"/>
          <w:sz w:val="24"/>
          <w:szCs w:val="24"/>
        </w:rPr>
        <w:t>the same</w:t>
      </w:r>
      <w:r w:rsidR="00B5016C">
        <w:rPr>
          <w:rFonts w:ascii="Times New Roman" w:hAnsi="Times New Roman" w:cs="Times New Roman"/>
          <w:sz w:val="24"/>
          <w:szCs w:val="24"/>
        </w:rPr>
        <w:t xml:space="preserve"> person who is listed </w:t>
      </w:r>
      <w:r w:rsidR="00F23B04">
        <w:rPr>
          <w:rFonts w:ascii="Times New Roman" w:hAnsi="Times New Roman" w:cs="Times New Roman"/>
          <w:sz w:val="24"/>
          <w:szCs w:val="24"/>
        </w:rPr>
        <w:t xml:space="preserve">in both registries is </w:t>
      </w:r>
      <w:r w:rsidR="00B5016C">
        <w:rPr>
          <w:rFonts w:ascii="Times New Roman" w:hAnsi="Times New Roman" w:cs="Times New Roman"/>
          <w:sz w:val="24"/>
          <w:szCs w:val="24"/>
        </w:rPr>
        <w:t xml:space="preserve">correctly </w:t>
      </w:r>
      <w:r w:rsidR="00F23B04">
        <w:rPr>
          <w:rFonts w:ascii="Times New Roman" w:hAnsi="Times New Roman" w:cs="Times New Roman"/>
          <w:sz w:val="24"/>
          <w:szCs w:val="24"/>
        </w:rPr>
        <w:t>linked</w:t>
      </w:r>
      <w:r w:rsidR="00B5016C">
        <w:rPr>
          <w:rFonts w:ascii="Times New Roman" w:hAnsi="Times New Roman" w:cs="Times New Roman"/>
          <w:sz w:val="24"/>
          <w:szCs w:val="24"/>
        </w:rPr>
        <w:t>.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DB4E5F">
        <w:rPr>
          <w:rFonts w:ascii="Times New Roman" w:hAnsi="Times New Roman" w:cs="Times New Roman"/>
          <w:sz w:val="24"/>
          <w:szCs w:val="24"/>
        </w:rPr>
        <w:t>In this paper we do not consider the error of falsely linking two different indiv</w:t>
      </w:r>
      <w:r w:rsidR="00B22B06">
        <w:rPr>
          <w:rFonts w:ascii="Times New Roman" w:hAnsi="Times New Roman" w:cs="Times New Roman"/>
          <w:sz w:val="24"/>
          <w:szCs w:val="24"/>
        </w:rPr>
        <w:t>iduals</w:t>
      </w:r>
      <w:r w:rsidR="00BD346F">
        <w:rPr>
          <w:rFonts w:ascii="Times New Roman" w:hAnsi="Times New Roman" w:cs="Times New Roman"/>
          <w:sz w:val="24"/>
          <w:szCs w:val="24"/>
        </w:rPr>
        <w:t>;</w:t>
      </w:r>
      <w:r w:rsidR="00B22B06">
        <w:rPr>
          <w:rFonts w:ascii="Times New Roman" w:hAnsi="Times New Roman" w:cs="Times New Roman"/>
          <w:sz w:val="24"/>
          <w:szCs w:val="24"/>
        </w:rPr>
        <w:t xml:space="preserve"> it could be argued that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errors</w:t>
      </w:r>
      <w:r w:rsidR="005A7A3A">
        <w:rPr>
          <w:rFonts w:ascii="Times New Roman" w:hAnsi="Times New Roman" w:cs="Times New Roman"/>
          <w:sz w:val="24"/>
          <w:szCs w:val="24"/>
        </w:rPr>
        <w:t xml:space="preserve"> of that type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are</w:t>
      </w:r>
      <w:r w:rsidR="00B22B06">
        <w:rPr>
          <w:rFonts w:ascii="Times New Roman" w:hAnsi="Times New Roman" w:cs="Times New Roman"/>
          <w:sz w:val="24"/>
          <w:szCs w:val="24"/>
        </w:rPr>
        <w:t xml:space="preserve"> </w:t>
      </w:r>
      <w:r w:rsidR="00826E30">
        <w:rPr>
          <w:rFonts w:ascii="Times New Roman" w:hAnsi="Times New Roman" w:cs="Times New Roman"/>
          <w:sz w:val="24"/>
          <w:szCs w:val="24"/>
        </w:rPr>
        <w:t>considerably less l</w:t>
      </w:r>
      <w:r w:rsidR="00B22B06">
        <w:rPr>
          <w:rFonts w:ascii="Times New Roman" w:hAnsi="Times New Roman" w:cs="Times New Roman"/>
          <w:sz w:val="24"/>
          <w:szCs w:val="24"/>
        </w:rPr>
        <w:t xml:space="preserve">ikely if </w:t>
      </w:r>
      <w:r w:rsidR="00BD346F">
        <w:rPr>
          <w:rFonts w:ascii="Times New Roman" w:hAnsi="Times New Roman" w:cs="Times New Roman"/>
          <w:sz w:val="24"/>
          <w:szCs w:val="24"/>
        </w:rPr>
        <w:t>an adequate number of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B22B06">
        <w:rPr>
          <w:rFonts w:ascii="Times New Roman" w:hAnsi="Times New Roman" w:cs="Times New Roman"/>
          <w:sz w:val="24"/>
          <w:szCs w:val="24"/>
        </w:rPr>
        <w:t xml:space="preserve">matching identifiers are </w:t>
      </w:r>
      <w:r w:rsidR="00BD346F">
        <w:rPr>
          <w:rFonts w:ascii="Times New Roman" w:hAnsi="Times New Roman" w:cs="Times New Roman"/>
          <w:sz w:val="24"/>
          <w:szCs w:val="24"/>
        </w:rPr>
        <w:t>utilized</w:t>
      </w:r>
      <w:r w:rsidR="00472535">
        <w:rPr>
          <w:rFonts w:ascii="Times New Roman" w:hAnsi="Times New Roman" w:cs="Times New Roman"/>
          <w:sz w:val="24"/>
          <w:szCs w:val="24"/>
        </w:rPr>
        <w:t>.</w:t>
      </w:r>
    </w:p>
    <w:p w14:paraId="12499A28" w14:textId="21021F02" w:rsidR="0050328C" w:rsidRPr="004D27F3" w:rsidRDefault="00B50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</w:t>
      </w:r>
      <w:r w:rsidR="00E75EAF">
        <w:rPr>
          <w:rFonts w:ascii="Times New Roman" w:hAnsi="Times New Roman" w:cs="Times New Roman"/>
          <w:sz w:val="24"/>
          <w:szCs w:val="24"/>
        </w:rPr>
        <w:t xml:space="preserve"> consider the impact of errors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/>
          <w:sz w:val="24"/>
          <w:szCs w:val="24"/>
        </w:rPr>
        <w:t xml:space="preserve"> assumed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F23B04">
        <w:rPr>
          <w:rFonts w:ascii="Times New Roman" w:hAnsi="Times New Roman" w:cs="Times New Roman"/>
          <w:sz w:val="24"/>
          <w:szCs w:val="24"/>
        </w:rPr>
        <w:t xml:space="preserve">size </w:t>
      </w:r>
      <w:r w:rsidR="00F23B04" w:rsidRPr="00F23B04">
        <w:rPr>
          <w:rFonts w:ascii="Times New Roman" w:hAnsi="Times New Roman" w:cs="Times New Roman"/>
          <w:i/>
          <w:sz w:val="24"/>
          <w:szCs w:val="24"/>
        </w:rPr>
        <w:t>N</w:t>
      </w:r>
      <w:r w:rsidR="001B5CA1">
        <w:rPr>
          <w:rFonts w:ascii="Times New Roman" w:hAnsi="Times New Roman" w:cs="Times New Roman"/>
          <w:sz w:val="24"/>
          <w:szCs w:val="24"/>
        </w:rPr>
        <w:t xml:space="preserve"> which </w:t>
      </w:r>
      <w:r w:rsidR="00C35BA0">
        <w:rPr>
          <w:rFonts w:ascii="Times New Roman" w:hAnsi="Times New Roman" w:cs="Times New Roman"/>
          <w:sz w:val="24"/>
          <w:szCs w:val="24"/>
        </w:rPr>
        <w:t xml:space="preserve">in some studies </w:t>
      </w:r>
      <w:r w:rsidR="004D7E24">
        <w:rPr>
          <w:rFonts w:ascii="Times New Roman" w:hAnsi="Times New Roman" w:cs="Times New Roman"/>
          <w:sz w:val="24"/>
          <w:szCs w:val="24"/>
        </w:rPr>
        <w:t xml:space="preserve">has </w:t>
      </w:r>
      <w:r w:rsidR="00C35BA0">
        <w:rPr>
          <w:rFonts w:ascii="Times New Roman" w:hAnsi="Times New Roman" w:cs="Times New Roman"/>
          <w:sz w:val="24"/>
          <w:szCs w:val="24"/>
        </w:rPr>
        <w:t xml:space="preserve">been </w:t>
      </w:r>
      <w:r w:rsidR="001B5CA1">
        <w:rPr>
          <w:rFonts w:ascii="Times New Roman" w:hAnsi="Times New Roman" w:cs="Times New Roman"/>
          <w:sz w:val="24"/>
          <w:szCs w:val="24"/>
        </w:rPr>
        <w:t>based on U.S Census data (3,4)</w:t>
      </w:r>
      <w:r w:rsidR="005A7A3A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A7A3A" w:rsidRPr="005A7A3A">
        <w:rPr>
          <w:rFonts w:ascii="Times New Roman" w:hAnsi="Times New Roman" w:cs="Times New Roman"/>
          <w:sz w:val="24"/>
          <w:szCs w:val="24"/>
        </w:rPr>
        <w:t xml:space="preserve">Suppose </w:t>
      </w:r>
      <w:r>
        <w:rPr>
          <w:rFonts w:ascii="Times New Roman" w:hAnsi="Times New Roman" w:cs="Times New Roman"/>
          <w:sz w:val="24"/>
          <w:szCs w:val="24"/>
        </w:rPr>
        <w:t>t</w:t>
      </w:r>
      <w:r w:rsidR="00F23B04">
        <w:rPr>
          <w:rFonts w:ascii="Times New Roman" w:hAnsi="Times New Roman" w:cs="Times New Roman"/>
          <w:sz w:val="24"/>
          <w:szCs w:val="24"/>
        </w:rPr>
        <w:t>he true population size</w:t>
      </w:r>
      <w:r w:rsidR="005A7A3A">
        <w:rPr>
          <w:rFonts w:ascii="Times New Roman" w:hAnsi="Times New Roman" w:cs="Times New Roman"/>
          <w:sz w:val="24"/>
          <w:szCs w:val="24"/>
        </w:rPr>
        <w:t xml:space="preserve"> is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F23B04">
        <w:rPr>
          <w:rFonts w:ascii="Times New Roman" w:eastAsiaTheme="minorEastAsia" w:hAnsi="Times New Roman" w:cs="Times New Roman"/>
          <w:sz w:val="24"/>
          <w:szCs w:val="24"/>
        </w:rPr>
        <w:t xml:space="preserve"> and le</w:t>
      </w:r>
      <w:r w:rsidR="00472535">
        <w:rPr>
          <w:rFonts w:ascii="Times New Roman" w:eastAsiaTheme="minorEastAsia" w:hAnsi="Times New Roman" w:cs="Times New Roman"/>
          <w:sz w:val="24"/>
          <w:szCs w:val="24"/>
        </w:rPr>
        <w:t>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bookmarkStart w:id="55" w:name="_Hlk87183519"/>
        <m:r>
          <w:rPr>
            <w:rFonts w:ascii="Cambria Math" w:hAnsi="Cambria Math" w:cs="Times New Roman"/>
            <w:sz w:val="24"/>
            <w:szCs w:val="24"/>
          </w:rPr>
          <m:t>f=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den>
        </m:f>
      </m:oMath>
      <w:bookmarkEnd w:id="55"/>
      <w:r w:rsidR="00F23B04" w:rsidRPr="00F23B04">
        <w:rPr>
          <w:rFonts w:ascii="Times New Roman" w:hAnsi="Times New Roman" w:cs="Times New Roman"/>
          <w:sz w:val="24"/>
          <w:szCs w:val="24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 xml:space="preserve">We set out to determine </w:t>
      </w:r>
      <w:r w:rsidR="0031623B">
        <w:rPr>
          <w:rFonts w:ascii="Times New Roman" w:hAnsi="Times New Roman" w:cs="Times New Roman"/>
          <w:sz w:val="24"/>
          <w:szCs w:val="24"/>
        </w:rPr>
        <w:t>the effect of errors in the population size on the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bias</w:t>
      </w:r>
      <w:r w:rsidR="001B5CA1">
        <w:rPr>
          <w:rFonts w:ascii="Times New Roman" w:hAnsi="Times New Roman" w:cs="Times New Roman"/>
          <w:sz w:val="24"/>
          <w:szCs w:val="24"/>
        </w:rPr>
        <w:t xml:space="preserve"> in estimates of vaccine effectiveness</w:t>
      </w:r>
      <w:r w:rsidR="00BD346F">
        <w:rPr>
          <w:rFonts w:ascii="Times New Roman" w:hAnsi="Times New Roman" w:cs="Times New Roman"/>
          <w:sz w:val="24"/>
          <w:szCs w:val="24"/>
        </w:rPr>
        <w:t>.</w:t>
      </w:r>
    </w:p>
    <w:p w14:paraId="2CAB9EB0" w14:textId="4FF0B3DE" w:rsidR="00E53418" w:rsidRPr="002F58E0" w:rsidRDefault="00B50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90F2F">
        <w:rPr>
          <w:rFonts w:ascii="Times New Roman" w:hAnsi="Times New Roman" w:cs="Times New Roman"/>
          <w:sz w:val="24"/>
          <w:szCs w:val="24"/>
        </w:rPr>
        <w:t>term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E75EA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75EAF">
        <w:rPr>
          <w:rFonts w:ascii="Times New Roman" w:hAnsi="Times New Roman" w:cs="Times New Roman"/>
          <w:sz w:val="24"/>
          <w:szCs w:val="24"/>
        </w:rPr>
        <w:t>equation 1)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estimating </w:t>
      </w:r>
      <w:r w:rsidR="002F58E0">
        <w:rPr>
          <w:rFonts w:ascii="Times New Roman" w:hAnsi="Times New Roman" w:cs="Times New Roman"/>
          <w:sz w:val="24"/>
          <w:szCs w:val="24"/>
        </w:rPr>
        <w:t>(</w:t>
      </w:r>
      <w:r w:rsidR="00BD346F">
        <w:rPr>
          <w:rFonts w:ascii="Times New Roman" w:hAnsi="Times New Roman" w:cs="Times New Roman"/>
          <w:sz w:val="24"/>
          <w:szCs w:val="24"/>
        </w:rPr>
        <w:t xml:space="preserve">or more precisely, </w:t>
      </w:r>
      <w:r w:rsidR="002F58E0">
        <w:rPr>
          <w:rFonts w:ascii="Times New Roman" w:hAnsi="Times New Roman" w:cs="Times New Roman"/>
          <w:sz w:val="24"/>
          <w:szCs w:val="24"/>
        </w:rPr>
        <w:t>converging</w:t>
      </w:r>
      <w:r w:rsidR="00017C1A">
        <w:rPr>
          <w:rFonts w:ascii="Times New Roman" w:hAnsi="Times New Roman" w:cs="Times New Roman"/>
          <w:sz w:val="24"/>
          <w:szCs w:val="24"/>
        </w:rPr>
        <w:t xml:space="preserve"> in probability</w:t>
      </w:r>
      <w:r w:rsidR="002F58E0">
        <w:rPr>
          <w:rFonts w:ascii="Times New Roman" w:hAnsi="Times New Roman" w:cs="Times New Roman"/>
          <w:sz w:val="24"/>
          <w:szCs w:val="24"/>
        </w:rPr>
        <w:t xml:space="preserve"> to) </w:t>
      </w:r>
      <w:r w:rsidR="002F58E0" w:rsidRPr="002F58E0">
        <w:rPr>
          <w:rFonts w:ascii="Times New Roman" w:hAnsi="Times New Roman" w:cs="Times New Roman"/>
          <w:i/>
          <w:sz w:val="24"/>
          <w:szCs w:val="24"/>
        </w:rPr>
        <w:t>R</w:t>
      </w:r>
      <w:r w:rsidR="002F58E0">
        <w:rPr>
          <w:rFonts w:ascii="Times New Roman" w:hAnsi="Times New Roman" w:cs="Times New Roman"/>
          <w:sz w:val="24"/>
          <w:szCs w:val="24"/>
        </w:rPr>
        <w:t>, which we call the apparent relative risk</w:t>
      </w:r>
      <w:r w:rsidR="00BD346F">
        <w:rPr>
          <w:rFonts w:ascii="Times New Roman" w:hAnsi="Times New Roman" w:cs="Times New Roman"/>
          <w:sz w:val="24"/>
          <w:szCs w:val="24"/>
        </w:rPr>
        <w:t>. In</w:t>
      </w:r>
      <w:r w:rsidR="000D0EE1">
        <w:rPr>
          <w:rFonts w:ascii="Times New Roman" w:hAnsi="Times New Roman" w:cs="Times New Roman"/>
          <w:sz w:val="24"/>
          <w:szCs w:val="24"/>
        </w:rPr>
        <w:t xml:space="preserve"> the supplementary material we show that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>R</w:t>
      </w:r>
      <w:r w:rsidR="00207C91">
        <w:rPr>
          <w:rFonts w:ascii="Times New Roman" w:hAnsi="Times New Roman" w:cs="Times New Roman"/>
          <w:sz w:val="24"/>
          <w:szCs w:val="24"/>
        </w:rPr>
        <w:t xml:space="preserve"> i</w:t>
      </w:r>
      <w:r w:rsidR="000D0EE1">
        <w:rPr>
          <w:rFonts w:ascii="Times New Roman" w:hAnsi="Times New Roman" w:cs="Times New Roman"/>
          <w:sz w:val="24"/>
          <w:szCs w:val="24"/>
        </w:rPr>
        <w:t xml:space="preserve">s not </w:t>
      </w:r>
      <w:r w:rsidR="000D0EE1">
        <w:rPr>
          <w:rFonts w:ascii="Times New Roman" w:hAnsi="Times New Roman" w:cs="Times New Roman"/>
          <w:sz w:val="24"/>
          <w:szCs w:val="24"/>
        </w:rPr>
        <w:lastRenderedPageBreak/>
        <w:t>necessarily</w:t>
      </w:r>
      <w:r w:rsidR="00207C91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q</w:t>
      </w:r>
      <w:r w:rsidR="00207C91">
        <w:rPr>
          <w:rFonts w:ascii="Times New Roman" w:hAnsi="Times New Roman" w:cs="Times New Roman"/>
          <w:sz w:val="24"/>
          <w:szCs w:val="24"/>
        </w:rPr>
        <w:t xml:space="preserve">ual to the true </w:t>
      </w:r>
      <w:r>
        <w:rPr>
          <w:rFonts w:ascii="Times New Roman" w:hAnsi="Times New Roman" w:cs="Times New Roman"/>
          <w:sz w:val="24"/>
          <w:szCs w:val="24"/>
        </w:rPr>
        <w:t>re</w:t>
      </w:r>
      <w:r w:rsidR="00207C91">
        <w:rPr>
          <w:rFonts w:ascii="Times New Roman" w:hAnsi="Times New Roman" w:cs="Times New Roman"/>
          <w:sz w:val="24"/>
          <w:szCs w:val="24"/>
        </w:rPr>
        <w:t xml:space="preserve">lative risk </w:t>
      </w:r>
      <w:r>
        <w:rPr>
          <w:rFonts w:ascii="Times New Roman" w:hAnsi="Times New Roman" w:cs="Times New Roman"/>
          <w:sz w:val="24"/>
          <w:szCs w:val="24"/>
        </w:rPr>
        <w:t>(</w:t>
      </w:r>
      <w:bookmarkStart w:id="56" w:name="_Hlk8747065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w:bookmarkEnd w:id="56"/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0EE1">
        <w:rPr>
          <w:rFonts w:ascii="Times New Roman" w:hAnsi="Times New Roman" w:cs="Times New Roman"/>
          <w:sz w:val="24"/>
          <w:szCs w:val="24"/>
        </w:rPr>
        <w:t>and that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apparent </w:t>
      </w:r>
      <w:r w:rsidR="00281FA8">
        <w:rPr>
          <w:rFonts w:ascii="Times New Roman" w:hAnsi="Times New Roman" w:cs="Times New Roman"/>
          <w:sz w:val="24"/>
          <w:szCs w:val="24"/>
        </w:rPr>
        <w:t>vaccine eff</w:t>
      </w:r>
      <w:r w:rsidR="00F52D29">
        <w:rPr>
          <w:rFonts w:ascii="Times New Roman" w:hAnsi="Times New Roman" w:cs="Times New Roman"/>
          <w:sz w:val="24"/>
          <w:szCs w:val="24"/>
        </w:rPr>
        <w:t>ectiveness,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VE=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BD346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not </w:t>
      </w:r>
      <w:r w:rsidR="000D0EE1">
        <w:rPr>
          <w:rFonts w:ascii="Times New Roman" w:hAnsi="Times New Roman" w:cs="Times New Roman"/>
          <w:sz w:val="24"/>
          <w:szCs w:val="24"/>
        </w:rPr>
        <w:t>necessarily</w:t>
      </w:r>
      <w:r>
        <w:rPr>
          <w:rFonts w:ascii="Times New Roman" w:hAnsi="Times New Roman" w:cs="Times New Roman"/>
          <w:sz w:val="24"/>
          <w:szCs w:val="24"/>
        </w:rPr>
        <w:t xml:space="preserve"> equal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the true </w:t>
      </w:r>
      <w:r w:rsidR="00F52D29">
        <w:rPr>
          <w:rFonts w:ascii="Times New Roman" w:hAnsi="Times New Roman" w:cs="Times New Roman"/>
          <w:sz w:val="24"/>
          <w:szCs w:val="24"/>
        </w:rPr>
        <w:t xml:space="preserve">vaccine effectiveness </w:t>
      </w:r>
      <w:bookmarkStart w:id="57" w:name="_Hlk88235344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w:bookmarkEnd w:id="57"/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D0EE1">
        <w:rPr>
          <w:rFonts w:ascii="Times New Roman" w:eastAsiaTheme="minorEastAsia" w:hAnsi="Times New Roman" w:cs="Times New Roman"/>
          <w:sz w:val="24"/>
          <w:szCs w:val="24"/>
        </w:rPr>
        <w:t>We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show that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39B94" w14:textId="77777777" w:rsidR="009C2B22" w:rsidRPr="004D27F3" w:rsidRDefault="009C2B22">
      <w:pPr>
        <w:rPr>
          <w:rFonts w:ascii="Times New Roman" w:hAnsi="Times New Roman" w:cs="Times New Roman"/>
          <w:sz w:val="24"/>
          <w:szCs w:val="24"/>
        </w:rPr>
      </w:pPr>
    </w:p>
    <w:p w14:paraId="72A46E34" w14:textId="055CA8E2" w:rsidR="009C2B22" w:rsidRPr="00D21C6E" w:rsidRDefault="00D21C6E">
      <w:pPr>
        <w:rPr>
          <w:rFonts w:ascii="Times New Roman" w:hAnsi="Times New Roman" w:cs="Times New Roman"/>
          <w:sz w:val="24"/>
          <w:szCs w:val="24"/>
        </w:rPr>
      </w:pPr>
      <w:bookmarkStart w:id="58" w:name="_Hlk87186416"/>
      <w:bookmarkStart w:id="59" w:name="_Hlk87268210"/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R=</m:t>
          </m:r>
          <w:bookmarkStart w:id="60" w:name="_Hlk87175410"/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w:bookmarkEnd w:id="60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w:bookmarkStart w:id="61" w:name="_Hlk87173117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w:bookmarkEnd w:id="61"/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1+f-</m:t>
                      </m:r>
                      <w:bookmarkStart w:id="62" w:name="_Hlk87172270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w:bookmarkEnd w:id="62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w:bookmarkStart w:id="63" w:name="_Hlk88289255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w:bookmarkEnd w:id="63"/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w:bookmarkStart w:id="64" w:name="_Hlk8717908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true</m:t>
                      </m:r>
                    </m:sub>
                  </m:sSub>
                  <w:bookmarkEnd w:id="6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w:bookmarkStart w:id="65" w:name="_Hlk87175835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w:bookmarkEnd w:id="65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  <w:bookmarkEnd w:id="58"/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(2)</m:t>
          </m:r>
        </m:oMath>
      </m:oMathPara>
      <w:bookmarkEnd w:id="59"/>
    </w:p>
    <w:p w14:paraId="2924C13F" w14:textId="77777777" w:rsidR="00E75EAF" w:rsidRDefault="00E75EAF">
      <w:pPr>
        <w:rPr>
          <w:rFonts w:ascii="Times New Roman" w:hAnsi="Times New Roman" w:cs="Times New Roman"/>
          <w:sz w:val="24"/>
          <w:szCs w:val="24"/>
        </w:rPr>
      </w:pPr>
    </w:p>
    <w:p w14:paraId="5B5F272A" w14:textId="17AA99D0" w:rsidR="00DE4119" w:rsidRDefault="00E75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bookmarkStart w:id="66" w:name="_Hlk8718065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66"/>
      <w:r>
        <w:rPr>
          <w:rFonts w:ascii="Times New Roman" w:eastAsiaTheme="minorEastAsia" w:hAnsi="Times New Roman" w:cs="Times New Roman"/>
          <w:sz w:val="24"/>
          <w:szCs w:val="24"/>
        </w:rPr>
        <w:t xml:space="preserve">is the proportion of the population that is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vaccinated.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5CA1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1B5CA1">
        <w:rPr>
          <w:rFonts w:ascii="Times New Roman" w:hAnsi="Times New Roman" w:cs="Times New Roman"/>
          <w:sz w:val="24"/>
          <w:szCs w:val="24"/>
        </w:rPr>
        <w:t xml:space="preserve"> bias factor</w:t>
      </w:r>
      <w:r w:rsidR="001B5CA1">
        <w:rPr>
          <w:rFonts w:ascii="Times New Roman" w:eastAsiaTheme="minorEastAsia" w:hAnsi="Times New Roman" w:cs="Times New Roman"/>
          <w:sz w:val="24"/>
          <w:szCs w:val="24"/>
        </w:rPr>
        <w:t xml:space="preserve"> is the</w:t>
      </w:r>
      <w:r w:rsidR="00347946">
        <w:rPr>
          <w:rFonts w:ascii="Times New Roman" w:hAnsi="Times New Roman" w:cs="Times New Roman"/>
          <w:sz w:val="24"/>
          <w:szCs w:val="24"/>
        </w:rPr>
        <w:t xml:space="preserve"> term in brackets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47946">
        <w:rPr>
          <w:rFonts w:ascii="Times New Roman" w:hAnsi="Times New Roman" w:cs="Times New Roman"/>
          <w:sz w:val="24"/>
          <w:szCs w:val="24"/>
        </w:rPr>
        <w:t>in equation 2: if th</w:t>
      </w:r>
      <w:r w:rsidR="00BD346F">
        <w:rPr>
          <w:rFonts w:ascii="Times New Roman" w:hAnsi="Times New Roman" w:cs="Times New Roman"/>
          <w:sz w:val="24"/>
          <w:szCs w:val="24"/>
        </w:rPr>
        <w:t>e bias</w:t>
      </w:r>
      <w:r w:rsidR="00347946">
        <w:rPr>
          <w:rFonts w:ascii="Times New Roman" w:hAnsi="Times New Roman" w:cs="Times New Roman"/>
          <w:sz w:val="24"/>
          <w:szCs w:val="24"/>
        </w:rPr>
        <w:t xml:space="preserve"> factor is </w:t>
      </w:r>
      <w:r>
        <w:rPr>
          <w:rFonts w:ascii="Times New Roman" w:hAnsi="Times New Roman" w:cs="Times New Roman"/>
          <w:sz w:val="24"/>
          <w:szCs w:val="24"/>
        </w:rPr>
        <w:t xml:space="preserve">less than 1 the </w:t>
      </w:r>
      <w:r w:rsidR="002F58E0">
        <w:rPr>
          <w:rFonts w:ascii="Times New Roman" w:hAnsi="Times New Roman" w:cs="Times New Roman"/>
          <w:sz w:val="24"/>
          <w:szCs w:val="24"/>
        </w:rPr>
        <w:t xml:space="preserve">apparent </w:t>
      </w:r>
      <w:r>
        <w:rPr>
          <w:rFonts w:ascii="Times New Roman" w:hAnsi="Times New Roman" w:cs="Times New Roman"/>
          <w:sz w:val="24"/>
          <w:szCs w:val="24"/>
        </w:rPr>
        <w:t xml:space="preserve">relative </w:t>
      </w:r>
      <w:r w:rsidR="00BC1EDB">
        <w:rPr>
          <w:rFonts w:ascii="Times New Roman" w:hAnsi="Times New Roman" w:cs="Times New Roman"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2F58E0">
        <w:rPr>
          <w:rFonts w:ascii="Times New Roman" w:hAnsi="Times New Roman" w:cs="Times New Roman"/>
          <w:sz w:val="24"/>
          <w:szCs w:val="24"/>
        </w:rPr>
        <w:t xml:space="preserve">be less than the true relative risk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F58E0">
        <w:rPr>
          <w:rFonts w:ascii="Times New Roman" w:hAnsi="Times New Roman" w:cs="Times New Roman"/>
          <w:sz w:val="24"/>
          <w:szCs w:val="24"/>
        </w:rPr>
        <w:t xml:space="preserve">the apparent </w:t>
      </w:r>
      <w:r w:rsidRPr="00DF1389">
        <w:rPr>
          <w:rFonts w:ascii="Times New Roman" w:hAnsi="Times New Roman" w:cs="Times New Roman"/>
          <w:i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will be </w:t>
      </w:r>
      <w:r w:rsidR="002F58E0">
        <w:rPr>
          <w:rFonts w:ascii="Times New Roman" w:hAnsi="Times New Roman" w:cs="Times New Roman"/>
          <w:sz w:val="24"/>
          <w:szCs w:val="24"/>
        </w:rPr>
        <w:t xml:space="preserve">greater than </w:t>
      </w:r>
      <w:bookmarkStart w:id="67" w:name="_Hlk8823537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bookmarkEnd w:id="67"/>
      <w:r>
        <w:rPr>
          <w:rFonts w:ascii="Times New Roman" w:hAnsi="Times New Roman" w:cs="Times New Roman"/>
          <w:sz w:val="24"/>
          <w:szCs w:val="24"/>
        </w:rPr>
        <w:t>; if the</w:t>
      </w:r>
      <w:r w:rsidR="00BD346F">
        <w:rPr>
          <w:rFonts w:ascii="Times New Roman" w:hAnsi="Times New Roman" w:cs="Times New Roman"/>
          <w:sz w:val="24"/>
          <w:szCs w:val="24"/>
        </w:rPr>
        <w:t xml:space="preserve"> bias</w:t>
      </w:r>
      <w:r>
        <w:rPr>
          <w:rFonts w:ascii="Times New Roman" w:hAnsi="Times New Roman" w:cs="Times New Roman"/>
          <w:sz w:val="24"/>
          <w:szCs w:val="24"/>
        </w:rPr>
        <w:t xml:space="preserve"> factor </w:t>
      </w:r>
      <w:r w:rsidR="00BC1ED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equal to 1 there will be no bias; and if the </w:t>
      </w:r>
      <w:r w:rsidR="00BD346F">
        <w:rPr>
          <w:rFonts w:ascii="Times New Roman" w:hAnsi="Times New Roman" w:cs="Times New Roman"/>
          <w:sz w:val="24"/>
          <w:szCs w:val="24"/>
        </w:rPr>
        <w:t xml:space="preserve">bias </w:t>
      </w:r>
      <w:r>
        <w:rPr>
          <w:rFonts w:ascii="Times New Roman" w:hAnsi="Times New Roman" w:cs="Times New Roman"/>
          <w:sz w:val="24"/>
          <w:szCs w:val="24"/>
        </w:rPr>
        <w:t xml:space="preserve">factor </w:t>
      </w:r>
      <w:r w:rsidR="00347946">
        <w:rPr>
          <w:rFonts w:ascii="Times New Roman" w:hAnsi="Times New Roman" w:cs="Times New Roman"/>
          <w:sz w:val="24"/>
          <w:szCs w:val="24"/>
        </w:rPr>
        <w:t xml:space="preserve">is greater than 1 the </w:t>
      </w:r>
      <w:r w:rsidR="000D0EE1">
        <w:rPr>
          <w:rFonts w:ascii="Times New Roman" w:hAnsi="Times New Roman" w:cs="Times New Roman"/>
          <w:sz w:val="24"/>
          <w:szCs w:val="24"/>
        </w:rPr>
        <w:t xml:space="preserve">apparent </w:t>
      </w:r>
      <w:r w:rsidR="00347946">
        <w:rPr>
          <w:rFonts w:ascii="Times New Roman" w:hAnsi="Times New Roman" w:cs="Times New Roman"/>
          <w:sz w:val="24"/>
          <w:szCs w:val="24"/>
        </w:rPr>
        <w:t xml:space="preserve">relative risk will </w:t>
      </w:r>
      <w:r w:rsidR="000D0EE1">
        <w:rPr>
          <w:rFonts w:ascii="Times New Roman" w:hAnsi="Times New Roman" w:cs="Times New Roman"/>
          <w:sz w:val="24"/>
          <w:szCs w:val="24"/>
        </w:rPr>
        <w:t xml:space="preserve">be greater than the true relative risk and the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 xml:space="preserve">VE </w:t>
      </w:r>
      <w:r w:rsidR="000D0EE1">
        <w:rPr>
          <w:rFonts w:ascii="Times New Roman" w:hAnsi="Times New Roman" w:cs="Times New Roman"/>
          <w:sz w:val="24"/>
          <w:szCs w:val="24"/>
        </w:rPr>
        <w:t xml:space="preserve">will be less than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0D0EE1">
        <w:rPr>
          <w:rFonts w:ascii="Times New Roman" w:hAnsi="Times New Roman" w:cs="Times New Roman"/>
          <w:sz w:val="24"/>
          <w:szCs w:val="24"/>
        </w:rPr>
        <w:t>.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DE4119">
        <w:rPr>
          <w:rFonts w:ascii="Times New Roman" w:hAnsi="Times New Roman" w:cs="Times New Roman"/>
          <w:sz w:val="24"/>
          <w:szCs w:val="24"/>
        </w:rPr>
        <w:t>T</w:t>
      </w:r>
      <w:r w:rsidR="00A928D0">
        <w:rPr>
          <w:rFonts w:ascii="Times New Roman" w:hAnsi="Times New Roman" w:cs="Times New Roman"/>
          <w:sz w:val="24"/>
          <w:szCs w:val="24"/>
        </w:rPr>
        <w:t xml:space="preserve">he bias factor does not depend on underreporting 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928D0">
        <w:rPr>
          <w:rFonts w:ascii="Times New Roman" w:hAnsi="Times New Roman" w:cs="Times New Roman"/>
          <w:sz w:val="24"/>
          <w:szCs w:val="24"/>
        </w:rPr>
        <w:t>but does</w:t>
      </w:r>
      <w:r w:rsidR="00BC1EDB">
        <w:rPr>
          <w:rFonts w:ascii="Times New Roman" w:hAnsi="Times New Roman" w:cs="Times New Roman"/>
          <w:sz w:val="24"/>
          <w:szCs w:val="24"/>
        </w:rPr>
        <w:t xml:space="preserve"> depend</w:t>
      </w:r>
      <w:r w:rsidR="00604C14">
        <w:rPr>
          <w:rFonts w:ascii="Times New Roman" w:hAnsi="Times New Roman" w:cs="Times New Roman"/>
          <w:sz w:val="24"/>
          <w:szCs w:val="24"/>
        </w:rPr>
        <w:t>s</w:t>
      </w:r>
      <w:r w:rsidR="00BC1EDB">
        <w:rPr>
          <w:rFonts w:ascii="Times New Roman" w:hAnsi="Times New Roman" w:cs="Times New Roman"/>
          <w:sz w:val="24"/>
          <w:szCs w:val="24"/>
        </w:rPr>
        <w:t xml:space="preserve"> on</w:t>
      </w:r>
      <w:r w:rsidR="00604C14">
        <w:rPr>
          <w:rFonts w:ascii="Times New Roman" w:hAnsi="Times New Roman" w:cs="Times New Roman"/>
          <w:sz w:val="24"/>
          <w:szCs w:val="24"/>
        </w:rPr>
        <w:t xml:space="preserve"> underreporting</w:t>
      </w:r>
      <w:r w:rsidR="000D0EE1">
        <w:rPr>
          <w:rFonts w:ascii="Times New Roman" w:hAnsi="Times New Roman" w:cs="Times New Roman"/>
          <w:sz w:val="24"/>
          <w:szCs w:val="24"/>
        </w:rPr>
        <w:t xml:space="preserve"> </w:t>
      </w:r>
      <w:r w:rsidR="00604C14">
        <w:rPr>
          <w:rFonts w:ascii="Times New Roman" w:hAnsi="Times New Roman" w:cs="Times New Roman"/>
          <w:sz w:val="24"/>
          <w:szCs w:val="24"/>
        </w:rPr>
        <w:t>to the vaccine registry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68" w:name="_Hlk87196000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w:bookmarkEnd w:id="68"/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A928D0">
        <w:rPr>
          <w:rFonts w:ascii="Times New Roman" w:hAnsi="Times New Roman" w:cs="Times New Roman"/>
          <w:sz w:val="24"/>
          <w:szCs w:val="24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E4119">
        <w:rPr>
          <w:rFonts w:ascii="Times New Roman" w:hAnsi="Times New Roman" w:cs="Times New Roman"/>
          <w:sz w:val="24"/>
          <w:szCs w:val="24"/>
        </w:rPr>
        <w:t>The</w:t>
      </w:r>
      <w:r w:rsidR="00604C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1C2E">
        <w:rPr>
          <w:rFonts w:ascii="Times New Roman" w:eastAsiaTheme="minorEastAsia" w:hAnsi="Times New Roman" w:cs="Times New Roman"/>
          <w:sz w:val="24"/>
          <w:szCs w:val="24"/>
        </w:rPr>
        <w:t>bias</w:t>
      </w:r>
      <w:r w:rsidR="00604C14">
        <w:rPr>
          <w:rFonts w:ascii="Times New Roman" w:eastAsiaTheme="minorEastAsia" w:hAnsi="Times New Roman" w:cs="Times New Roman"/>
          <w:sz w:val="24"/>
          <w:szCs w:val="24"/>
        </w:rPr>
        <w:t xml:space="preserve"> factor also does not</w:t>
      </w:r>
      <w:r w:rsidR="003458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1389">
        <w:rPr>
          <w:rFonts w:ascii="Times New Roman" w:hAnsi="Times New Roman" w:cs="Times New Roman"/>
          <w:sz w:val="24"/>
          <w:szCs w:val="24"/>
        </w:rPr>
        <w:t xml:space="preserve">depend on the baseline </w:t>
      </w:r>
      <w:r w:rsidR="00604C14">
        <w:rPr>
          <w:rFonts w:ascii="Times New Roman" w:hAnsi="Times New Roman" w:cs="Times New Roman"/>
          <w:sz w:val="24"/>
          <w:szCs w:val="24"/>
        </w:rPr>
        <w:t>probability</w:t>
      </w:r>
      <w:r w:rsidR="00DE4119">
        <w:rPr>
          <w:rFonts w:ascii="Times New Roman" w:hAnsi="Times New Roman" w:cs="Times New Roman"/>
          <w:sz w:val="24"/>
          <w:szCs w:val="24"/>
        </w:rPr>
        <w:t xml:space="preserve"> of becoming a case</w:t>
      </w:r>
      <w:r w:rsidR="00DF138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69" w:name="_Hlk87207346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w:bookmarkEnd w:id="69"/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F1389">
        <w:rPr>
          <w:rFonts w:ascii="Times New Roman" w:hAnsi="Times New Roman" w:cs="Times New Roman"/>
          <w:sz w:val="24"/>
          <w:szCs w:val="24"/>
        </w:rPr>
        <w:t xml:space="preserve"> </w:t>
      </w:r>
      <w:r w:rsidR="00DE4119">
        <w:rPr>
          <w:rFonts w:ascii="Times New Roman" w:hAnsi="Times New Roman" w:cs="Times New Roman"/>
          <w:sz w:val="24"/>
          <w:szCs w:val="24"/>
        </w:rPr>
        <w:t xml:space="preserve">among </w:t>
      </w:r>
      <w:r w:rsidR="00DF1389">
        <w:rPr>
          <w:rFonts w:ascii="Times New Roman" w:hAnsi="Times New Roman" w:cs="Times New Roman"/>
          <w:sz w:val="24"/>
          <w:szCs w:val="24"/>
        </w:rPr>
        <w:t>unvaccinated person</w:t>
      </w:r>
      <w:r w:rsidR="00F52D29">
        <w:rPr>
          <w:rFonts w:ascii="Times New Roman" w:hAnsi="Times New Roman" w:cs="Times New Roman"/>
          <w:sz w:val="24"/>
          <w:szCs w:val="24"/>
        </w:rPr>
        <w:t>s</w:t>
      </w:r>
      <w:r w:rsidR="00DE4119">
        <w:rPr>
          <w:rFonts w:ascii="Times New Roman" w:hAnsi="Times New Roman" w:cs="Times New Roman"/>
          <w:sz w:val="24"/>
          <w:szCs w:val="24"/>
        </w:rPr>
        <w:t>.</w:t>
      </w:r>
      <w:r w:rsidR="00DC57EC" w:rsidRPr="00DC57EC">
        <w:rPr>
          <w:rFonts w:ascii="Times New Roman" w:hAnsi="Times New Roman" w:cs="Times New Roman"/>
          <w:sz w:val="24"/>
          <w:szCs w:val="24"/>
        </w:rPr>
        <w:t xml:space="preserve"> </w:t>
      </w:r>
      <w:r w:rsidR="00DC57EC">
        <w:rPr>
          <w:rFonts w:ascii="Times New Roman" w:hAnsi="Times New Roman" w:cs="Times New Roman"/>
          <w:sz w:val="24"/>
          <w:szCs w:val="24"/>
        </w:rPr>
        <w:t>As discuss</w:t>
      </w:r>
      <w:r w:rsidR="00D21C6E">
        <w:rPr>
          <w:rFonts w:ascii="Times New Roman" w:hAnsi="Times New Roman" w:cs="Times New Roman"/>
          <w:sz w:val="24"/>
          <w:szCs w:val="24"/>
        </w:rPr>
        <w:t>ed</w:t>
      </w:r>
      <w:r w:rsidR="00DC57EC">
        <w:rPr>
          <w:rFonts w:ascii="Times New Roman" w:hAnsi="Times New Roman" w:cs="Times New Roman"/>
          <w:sz w:val="24"/>
          <w:szCs w:val="24"/>
        </w:rPr>
        <w:t xml:space="preserve"> in the </w:t>
      </w:r>
      <w:r w:rsidR="00D21C6E">
        <w:rPr>
          <w:rFonts w:ascii="Times New Roman" w:hAnsi="Times New Roman" w:cs="Times New Roman"/>
          <w:sz w:val="24"/>
          <w:szCs w:val="24"/>
        </w:rPr>
        <w:t>next</w:t>
      </w:r>
      <w:r w:rsidR="00DC57EC">
        <w:rPr>
          <w:rFonts w:ascii="Times New Roman" w:hAnsi="Times New Roman" w:cs="Times New Roman"/>
          <w:sz w:val="24"/>
          <w:szCs w:val="24"/>
        </w:rPr>
        <w:t xml:space="preserve"> sections, </w:t>
      </w:r>
      <w:r w:rsidR="00DC57EC" w:rsidRPr="00DC57EC">
        <w:rPr>
          <w:rFonts w:ascii="Times New Roman" w:hAnsi="Times New Roman" w:cs="Times New Roman"/>
          <w:sz w:val="24"/>
          <w:szCs w:val="24"/>
        </w:rPr>
        <w:t>the bias factor can be either greater or less than 1</w:t>
      </w:r>
      <w:r w:rsidR="00DC57EC">
        <w:rPr>
          <w:rFonts w:ascii="Times New Roman" w:hAnsi="Times New Roman" w:cs="Times New Roman"/>
          <w:sz w:val="24"/>
          <w:szCs w:val="24"/>
        </w:rPr>
        <w:t xml:space="preserve"> </w:t>
      </w:r>
      <w:r w:rsidR="00884C59">
        <w:rPr>
          <w:rFonts w:ascii="Times New Roman" w:hAnsi="Times New Roman" w:cs="Times New Roman"/>
          <w:sz w:val="24"/>
          <w:szCs w:val="24"/>
        </w:rPr>
        <w:t>and, in some circumstances,</w:t>
      </w:r>
      <w:r w:rsidR="00DC57EC" w:rsidRPr="00DC57EC">
        <w:rPr>
          <w:rFonts w:ascii="Times New Roman" w:hAnsi="Times New Roman" w:cs="Times New Roman"/>
          <w:sz w:val="24"/>
          <w:szCs w:val="24"/>
        </w:rPr>
        <w:t xml:space="preserve"> </w:t>
      </w:r>
      <w:r w:rsidR="00DC57EC">
        <w:rPr>
          <w:rFonts w:ascii="Times New Roman" w:hAnsi="Times New Roman" w:cs="Times New Roman"/>
          <w:sz w:val="24"/>
          <w:szCs w:val="24"/>
        </w:rPr>
        <w:t>could be sufficiently extreme to make harmful vaccines appear effective.</w:t>
      </w:r>
    </w:p>
    <w:p w14:paraId="2BB6945F" w14:textId="748B189B" w:rsidR="00BC1EDB" w:rsidRDefault="007C3159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adjust the relative risk for biases </w:t>
      </w:r>
      <w:r w:rsidR="004B713F">
        <w:rPr>
          <w:rFonts w:ascii="Times New Roman" w:eastAsiaTheme="minorEastAsia" w:hAnsi="Times New Roman" w:cs="Times New Roman"/>
          <w:sz w:val="24"/>
          <w:szCs w:val="24"/>
        </w:rPr>
        <w:t>from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underreporting, incomplete linking and population </w:t>
      </w:r>
      <w:r w:rsidR="00DC57EC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>ize erro</w:t>
      </w:r>
      <w:r w:rsidR="00DC57EC">
        <w:rPr>
          <w:rFonts w:ascii="Times New Roman" w:eastAsiaTheme="minorEastAsia" w:hAnsi="Times New Roman" w:cs="Times New Roman"/>
          <w:sz w:val="24"/>
          <w:szCs w:val="24"/>
        </w:rPr>
        <w:t>rs</w:t>
      </w:r>
      <w:r w:rsidR="00F52D29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w:r w:rsidR="004B713F">
        <w:rPr>
          <w:rFonts w:ascii="Times New Roman" w:eastAsiaTheme="minorEastAsia" w:hAnsi="Times New Roman" w:cs="Times New Roman"/>
          <w:sz w:val="24"/>
          <w:szCs w:val="24"/>
        </w:rPr>
        <w:t xml:space="preserve">we have </w:t>
      </w:r>
      <w:r w:rsidR="005C0CAC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4B713F" w:rsidRPr="000D5639">
        <w:rPr>
          <w:rFonts w:ascii="Times New Roman" w:eastAsiaTheme="minorEastAsia" w:hAnsi="Times New Roman" w:cs="Times New Roman"/>
          <w:sz w:val="24"/>
          <w:szCs w:val="24"/>
        </w:rPr>
        <w:t xml:space="preserve"> values for </w:t>
      </w:r>
      <w:bookmarkStart w:id="70" w:name="_Hlk87898660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4B713F" w:rsidRPr="000D5639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4B713F" w:rsidRPr="000D563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4B713F" w:rsidRPr="000D5639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bookmarkEnd w:id="70"/>
      <w:r w:rsidR="00F52D29">
        <w:rPr>
          <w:rFonts w:ascii="Times New Roman" w:eastAsiaTheme="minorEastAsia" w:hAnsi="Times New Roman" w:cs="Times New Roman"/>
          <w:i/>
          <w:sz w:val="24"/>
          <w:szCs w:val="24"/>
        </w:rPr>
        <w:t xml:space="preserve">. </w:t>
      </w:r>
      <w:r w:rsidR="00F52D29" w:rsidRPr="005E04EF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 formula </w:t>
      </w:r>
      <w:r w:rsidR="004B713F">
        <w:rPr>
          <w:rFonts w:ascii="Times New Roman" w:eastAsiaTheme="minorEastAsia" w:hAnsi="Times New Roman" w:cs="Times New Roman"/>
          <w:sz w:val="24"/>
          <w:szCs w:val="24"/>
        </w:rPr>
        <w:t xml:space="preserve">that takes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1405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0D5639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 xml:space="preserve">produces an </w:t>
      </w:r>
      <w:r w:rsidR="00435200">
        <w:rPr>
          <w:rFonts w:ascii="Times New Roman" w:eastAsiaTheme="minorEastAsia" w:hAnsi="Times New Roman" w:cs="Times New Roman"/>
          <w:sz w:val="24"/>
          <w:szCs w:val="24"/>
        </w:rPr>
        <w:t>adjust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ed 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 xml:space="preserve">estimate of the </w:t>
      </w:r>
      <w:r w:rsidR="00435200">
        <w:rPr>
          <w:rFonts w:ascii="Times New Roman" w:eastAsiaTheme="minorEastAsia" w:hAnsi="Times New Roman" w:cs="Times New Roman"/>
          <w:sz w:val="24"/>
          <w:szCs w:val="24"/>
        </w:rPr>
        <w:t xml:space="preserve">relative risk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B713F">
        <w:rPr>
          <w:rFonts w:ascii="Times New Roman" w:eastAsiaTheme="minorEastAsia" w:hAnsi="Times New Roman" w:cs="Times New Roman"/>
          <w:sz w:val="24"/>
          <w:szCs w:val="24"/>
        </w:rPr>
        <w:t>is (see supplementary material)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D8A93EB" w14:textId="77777777" w:rsidR="00F86CF2" w:rsidRDefault="00F86CF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1D2C86C" w14:textId="7859A2EB" w:rsidR="0043218E" w:rsidRPr="00F86CF2" w:rsidRDefault="00D21C6E" w:rsidP="0043218E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71" w:name="_Hlk88034311"/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</m:t>
          </m:r>
          <w:bookmarkStart w:id="72" w:name="_Hlk87988745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w:bookmarkEnd w:id="72"/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w:bookmarkStart w:id="73" w:name="_Hlk88032886"/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w:bookmarkEnd w:id="73"/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(3)</m:t>
          </m:r>
        </m:oMath>
      </m:oMathPara>
      <w:bookmarkEnd w:id="71"/>
    </w:p>
    <w:p w14:paraId="21CBF7A6" w14:textId="77777777" w:rsidR="00F86CF2" w:rsidRPr="00DA4870" w:rsidRDefault="00F86CF2" w:rsidP="0043218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5E48D4F" w14:textId="696C52EF" w:rsidR="0043218E" w:rsidRDefault="004B713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adjustment formula 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(equation 3)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ould be used in 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sensitivity analysis to determine how the relative risk estimate would change under different assumptions about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0D5639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0D563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gramStart"/>
      <w:r w:rsidRPr="000D5639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Pr="000D56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BE14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BE1405" w:rsidRPr="00BE1405">
        <w:rPr>
          <w:rFonts w:ascii="Times New Roman" w:eastAsiaTheme="minorEastAsia" w:hAnsi="Times New Roman" w:cs="Times New Roman"/>
          <w:sz w:val="24"/>
          <w:szCs w:val="24"/>
        </w:rPr>
        <w:t>stimates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74" w:name="_Hlk88287434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4B713F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4B713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4B713F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Pr="004B71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74"/>
      <w:r w:rsidR="00F86CF2">
        <w:rPr>
          <w:rFonts w:ascii="Times New Roman" w:eastAsiaTheme="minorEastAsia" w:hAnsi="Times New Roman" w:cs="Times New Roman"/>
          <w:sz w:val="24"/>
          <w:szCs w:val="24"/>
        </w:rPr>
        <w:t>may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also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1405" w:rsidRPr="00BE1405">
        <w:rPr>
          <w:rFonts w:ascii="Times New Roman" w:eastAsiaTheme="minorEastAsia" w:hAnsi="Times New Roman" w:cs="Times New Roman"/>
          <w:sz w:val="24"/>
          <w:szCs w:val="24"/>
        </w:rPr>
        <w:t>be available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supplementary </w:t>
      </w:r>
      <w:r>
        <w:rPr>
          <w:rFonts w:ascii="Times New Roman" w:eastAsiaTheme="minorEastAsia" w:hAnsi="Times New Roman" w:cs="Times New Roman"/>
          <w:sz w:val="24"/>
          <w:szCs w:val="24"/>
        </w:rPr>
        <w:t>studies of the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registries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C0CAC"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 xml:space="preserve">e </w:t>
      </w:r>
      <w:r w:rsidR="00F86CF2">
        <w:rPr>
          <w:rFonts w:ascii="Times New Roman" w:eastAsiaTheme="minorEastAsia" w:hAnsi="Times New Roman" w:cs="Times New Roman"/>
          <w:sz w:val="24"/>
          <w:szCs w:val="24"/>
        </w:rPr>
        <w:t xml:space="preserve">evaluate the performance 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</m:oMath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>by simulation</w:t>
      </w:r>
      <w:r w:rsidR="005C0CAC">
        <w:rPr>
          <w:rFonts w:ascii="Times New Roman" w:eastAsiaTheme="minorEastAsia" w:hAnsi="Times New Roman" w:cs="Times New Roman"/>
          <w:sz w:val="24"/>
          <w:szCs w:val="24"/>
        </w:rPr>
        <w:t xml:space="preserve"> in the next section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A6C27B" w14:textId="77777777" w:rsidR="00277AAB" w:rsidRDefault="00277AAB">
      <w:pPr>
        <w:rPr>
          <w:rFonts w:ascii="Times New Roman" w:hAnsi="Times New Roman" w:cs="Times New Roman"/>
          <w:b/>
          <w:sz w:val="24"/>
          <w:szCs w:val="24"/>
        </w:rPr>
      </w:pPr>
    </w:p>
    <w:p w14:paraId="1666CB5F" w14:textId="77777777" w:rsidR="00072E24" w:rsidRPr="0047628F" w:rsidRDefault="00837836">
      <w:pPr>
        <w:rPr>
          <w:rFonts w:ascii="Times New Roman" w:hAnsi="Times New Roman" w:cs="Times New Roman"/>
          <w:b/>
          <w:sz w:val="24"/>
          <w:szCs w:val="24"/>
        </w:rPr>
      </w:pPr>
      <w:r w:rsidRPr="0047628F">
        <w:rPr>
          <w:rFonts w:ascii="Times New Roman" w:hAnsi="Times New Roman" w:cs="Times New Roman"/>
          <w:b/>
          <w:sz w:val="24"/>
          <w:szCs w:val="24"/>
        </w:rPr>
        <w:t>Numerical Results</w:t>
      </w:r>
    </w:p>
    <w:p w14:paraId="58AA3660" w14:textId="4742E25B" w:rsidR="006858C2" w:rsidRDefault="00B41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performed a simulation study under various conditions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bookmarkStart w:id="75" w:name="_Hlk87211176"/>
      <w:r>
        <w:rPr>
          <w:rFonts w:ascii="Times New Roman" w:hAnsi="Times New Roman" w:cs="Times New Roman"/>
          <w:sz w:val="24"/>
          <w:szCs w:val="24"/>
        </w:rPr>
        <w:t xml:space="preserve">motivated by a recent </w:t>
      </w:r>
      <w:r w:rsidR="005E495F">
        <w:rPr>
          <w:rFonts w:ascii="Times New Roman" w:hAnsi="Times New Roman" w:cs="Times New Roman"/>
          <w:sz w:val="24"/>
          <w:szCs w:val="24"/>
        </w:rPr>
        <w:t>real-world</w:t>
      </w:r>
      <w:r>
        <w:rPr>
          <w:rFonts w:ascii="Times New Roman" w:hAnsi="Times New Roman" w:cs="Times New Roman"/>
          <w:sz w:val="24"/>
          <w:szCs w:val="24"/>
        </w:rPr>
        <w:t xml:space="preserve"> vaccine effectiveness study among adults in New York State (4). We used a population size of 11,000,000</w:t>
      </w:r>
      <w:r w:rsidR="00431B43">
        <w:rPr>
          <w:rFonts w:ascii="Times New Roman" w:hAnsi="Times New Roman" w:cs="Times New Roman"/>
          <w:sz w:val="24"/>
          <w:szCs w:val="24"/>
        </w:rPr>
        <w:t xml:space="preserve"> and</w:t>
      </w:r>
      <w:r w:rsidR="005975B2">
        <w:rPr>
          <w:rFonts w:ascii="Times New Roman" w:hAnsi="Times New Roman" w:cs="Times New Roman"/>
          <w:sz w:val="24"/>
          <w:szCs w:val="24"/>
        </w:rPr>
        <w:t xml:space="preserve"> performed 1,000 </w:t>
      </w:r>
      <w:r w:rsidR="005E495F">
        <w:rPr>
          <w:rFonts w:ascii="Times New Roman" w:hAnsi="Times New Roman" w:cs="Times New Roman"/>
          <w:sz w:val="24"/>
          <w:szCs w:val="24"/>
        </w:rPr>
        <w:t>replications</w:t>
      </w:r>
      <w:r w:rsidR="005975B2">
        <w:rPr>
          <w:rFonts w:ascii="Times New Roman" w:hAnsi="Times New Roman" w:cs="Times New Roman"/>
          <w:sz w:val="24"/>
          <w:szCs w:val="24"/>
        </w:rPr>
        <w:t xml:space="preserve"> for each set of conditions</w:t>
      </w:r>
      <w:r w:rsidR="00D21C6E">
        <w:rPr>
          <w:rFonts w:ascii="Times New Roman" w:hAnsi="Times New Roman" w:cs="Times New Roman"/>
          <w:sz w:val="24"/>
          <w:szCs w:val="24"/>
        </w:rPr>
        <w:t xml:space="preserve"> (further details of the simulation study </w:t>
      </w:r>
      <w:r w:rsidR="005C0CAC">
        <w:rPr>
          <w:rFonts w:ascii="Times New Roman" w:hAnsi="Times New Roman" w:cs="Times New Roman"/>
          <w:sz w:val="24"/>
          <w:szCs w:val="24"/>
        </w:rPr>
        <w:t xml:space="preserve">and a Shiny App </w:t>
      </w:r>
      <w:r w:rsidR="00D21C6E">
        <w:rPr>
          <w:rFonts w:ascii="Times New Roman" w:hAnsi="Times New Roman" w:cs="Times New Roman"/>
          <w:sz w:val="24"/>
          <w:szCs w:val="24"/>
        </w:rPr>
        <w:t>are provided in the supplementary material)</w:t>
      </w:r>
      <w:r w:rsidR="005975B2">
        <w:rPr>
          <w:rFonts w:ascii="Times New Roman" w:hAnsi="Times New Roman" w:cs="Times New Roman"/>
          <w:sz w:val="24"/>
          <w:szCs w:val="24"/>
        </w:rPr>
        <w:t xml:space="preserve">. </w:t>
      </w:r>
      <w:bookmarkEnd w:id="75"/>
      <w:r w:rsidR="001C6E31">
        <w:rPr>
          <w:rFonts w:ascii="Times New Roman" w:hAnsi="Times New Roman" w:cs="Times New Roman"/>
          <w:sz w:val="24"/>
          <w:szCs w:val="24"/>
        </w:rPr>
        <w:t xml:space="preserve">The values of the input parameters (e.g.,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1C6E31" w:rsidRPr="001C6E31">
        <w:rPr>
          <w:rFonts w:ascii="Cambria Math" w:hAnsi="Cambria Math" w:cs="Times New Roman"/>
          <w:i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1C6E31" w:rsidRP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 w:rsidRPr="001C6E31">
        <w:rPr>
          <w:rFonts w:ascii="Cambria Math" w:hAnsi="Cambria Math" w:cs="Times New Roman"/>
          <w:sz w:val="24"/>
          <w:szCs w:val="24"/>
        </w:rPr>
        <w:t>and</w:t>
      </w:r>
      <w:r w:rsidR="001C6E31" w:rsidRPr="001C6E31">
        <w:rPr>
          <w:rFonts w:ascii="Cambria Math" w:hAnsi="Cambria Math" w:cs="Times New Roman"/>
          <w:i/>
          <w:sz w:val="24"/>
          <w:szCs w:val="24"/>
        </w:rPr>
        <w:t xml:space="preserve"> </w:t>
      </w:r>
      <w:proofErr w:type="gramStart"/>
      <w:r w:rsidR="001C6E31" w:rsidRPr="001C6E31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="001C6E3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>
        <w:rPr>
          <w:rFonts w:ascii="Times New Roman" w:hAnsi="Times New Roman" w:cs="Times New Roman"/>
          <w:sz w:val="24"/>
          <w:szCs w:val="24"/>
        </w:rPr>
        <w:t xml:space="preserve">were varied to investigate a range of conditions. </w:t>
      </w:r>
      <w:r w:rsidR="007B236F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5975B2">
        <w:rPr>
          <w:rFonts w:ascii="Times New Roman" w:hAnsi="Times New Roman" w:cs="Times New Roman"/>
          <w:sz w:val="24"/>
          <w:szCs w:val="24"/>
        </w:rPr>
        <w:t>imulation results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>are shown in Table 2</w:t>
      </w:r>
      <w:r w:rsidR="0084727F">
        <w:rPr>
          <w:rFonts w:ascii="Times New Roman" w:hAnsi="Times New Roman" w:cs="Times New Roman"/>
          <w:sz w:val="24"/>
          <w:szCs w:val="24"/>
        </w:rPr>
        <w:t>.</w:t>
      </w:r>
      <w:r w:rsidR="006858C2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>The average value of the estimated relative risk</w:t>
      </w:r>
      <w:r w:rsidR="00BD000C">
        <w:rPr>
          <w:rFonts w:ascii="Times New Roman" w:hAnsi="Times New Roman" w:cs="Times New Roman"/>
          <w:sz w:val="24"/>
          <w:szCs w:val="24"/>
        </w:rPr>
        <w:t>s</w:t>
      </w:r>
      <w:r w:rsidR="005975B2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7B236F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>(column</w:t>
      </w:r>
      <w:r w:rsidR="00BD05AD">
        <w:rPr>
          <w:rFonts w:ascii="Times New Roman" w:hAnsi="Times New Roman" w:cs="Times New Roman"/>
          <w:sz w:val="24"/>
          <w:szCs w:val="24"/>
        </w:rPr>
        <w:t xml:space="preserve"> 6</w:t>
      </w:r>
      <w:r w:rsidR="005975B2">
        <w:rPr>
          <w:rFonts w:ascii="Times New Roman" w:hAnsi="Times New Roman" w:cs="Times New Roman"/>
          <w:sz w:val="24"/>
          <w:szCs w:val="24"/>
        </w:rPr>
        <w:t>) is in excellent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 xml:space="preserve">agreement with </w:t>
      </w:r>
      <w:r w:rsidR="007B236F">
        <w:rPr>
          <w:rFonts w:ascii="Times New Roman" w:hAnsi="Times New Roman" w:cs="Times New Roman"/>
          <w:sz w:val="24"/>
          <w:szCs w:val="24"/>
        </w:rPr>
        <w:t>the apparent relative risk</w:t>
      </w:r>
      <w:r w:rsidR="005975B2">
        <w:rPr>
          <w:rFonts w:ascii="Times New Roman" w:hAnsi="Times New Roman" w:cs="Times New Roman"/>
          <w:sz w:val="24"/>
          <w:szCs w:val="24"/>
        </w:rPr>
        <w:t xml:space="preserve"> </w:t>
      </w:r>
      <w:r w:rsidR="005975B2" w:rsidRPr="00BD000C">
        <w:rPr>
          <w:rFonts w:ascii="Times New Roman" w:hAnsi="Times New Roman" w:cs="Times New Roman"/>
          <w:i/>
          <w:sz w:val="24"/>
          <w:szCs w:val="24"/>
        </w:rPr>
        <w:t>R</w:t>
      </w:r>
      <w:r w:rsidR="005975B2">
        <w:rPr>
          <w:rFonts w:ascii="Times New Roman" w:hAnsi="Times New Roman" w:cs="Times New Roman"/>
          <w:sz w:val="24"/>
          <w:szCs w:val="24"/>
        </w:rPr>
        <w:t xml:space="preserve"> </w:t>
      </w:r>
      <w:r w:rsidR="005C0CAC">
        <w:rPr>
          <w:rFonts w:ascii="Times New Roman" w:hAnsi="Times New Roman" w:cs="Times New Roman"/>
          <w:sz w:val="24"/>
          <w:szCs w:val="24"/>
        </w:rPr>
        <w:t xml:space="preserve">calculated </w:t>
      </w:r>
      <w:r w:rsidR="0084727F">
        <w:rPr>
          <w:rFonts w:ascii="Times New Roman" w:hAnsi="Times New Roman" w:cs="Times New Roman"/>
          <w:sz w:val="24"/>
          <w:szCs w:val="24"/>
        </w:rPr>
        <w:t xml:space="preserve">from </w:t>
      </w:r>
      <w:r w:rsidR="005975B2">
        <w:rPr>
          <w:rFonts w:ascii="Times New Roman" w:hAnsi="Times New Roman" w:cs="Times New Roman"/>
          <w:sz w:val="24"/>
          <w:szCs w:val="24"/>
        </w:rPr>
        <w:t>equation 2</w:t>
      </w:r>
      <w:r w:rsidR="00BD000C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 xml:space="preserve">(column 5) </w:t>
      </w:r>
      <w:r w:rsidR="00FE3A4A">
        <w:rPr>
          <w:rFonts w:ascii="Times New Roman" w:hAnsi="Times New Roman" w:cs="Times New Roman"/>
          <w:sz w:val="24"/>
          <w:szCs w:val="24"/>
        </w:rPr>
        <w:t xml:space="preserve">for all conditions considered </w:t>
      </w:r>
      <w:r w:rsidR="00BD000C">
        <w:rPr>
          <w:rFonts w:ascii="Times New Roman" w:hAnsi="Times New Roman" w:cs="Times New Roman"/>
          <w:sz w:val="24"/>
          <w:szCs w:val="24"/>
        </w:rPr>
        <w:t>provid</w:t>
      </w:r>
      <w:r w:rsidR="00BD05AD">
        <w:rPr>
          <w:rFonts w:ascii="Times New Roman" w:hAnsi="Times New Roman" w:cs="Times New Roman"/>
          <w:sz w:val="24"/>
          <w:szCs w:val="24"/>
        </w:rPr>
        <w:t>ing</w:t>
      </w:r>
      <w:r w:rsidR="00BD000C">
        <w:rPr>
          <w:rFonts w:ascii="Times New Roman" w:hAnsi="Times New Roman" w:cs="Times New Roman"/>
          <w:sz w:val="24"/>
          <w:szCs w:val="24"/>
        </w:rPr>
        <w:t xml:space="preserve"> empirical validation of equation 2.</w:t>
      </w:r>
      <w:r w:rsidR="00431B43">
        <w:rPr>
          <w:rFonts w:ascii="Times New Roman" w:hAnsi="Times New Roman" w:cs="Times New Roman"/>
          <w:sz w:val="24"/>
          <w:szCs w:val="24"/>
        </w:rPr>
        <w:t xml:space="preserve"> </w:t>
      </w:r>
      <w:r w:rsidR="00FE3A4A">
        <w:rPr>
          <w:rFonts w:ascii="Times New Roman" w:hAnsi="Times New Roman" w:cs="Times New Roman"/>
          <w:sz w:val="24"/>
          <w:szCs w:val="24"/>
        </w:rPr>
        <w:t>The average value of the adjusted relative risk (column 8)</w:t>
      </w:r>
      <w:r w:rsidR="001C6E31">
        <w:rPr>
          <w:rFonts w:ascii="Times New Roman" w:hAnsi="Times New Roman" w:cs="Times New Roman"/>
          <w:sz w:val="24"/>
          <w:szCs w:val="24"/>
        </w:rPr>
        <w:t xml:space="preserve"> </w:t>
      </w:r>
      <w:r w:rsidR="00FE3A4A">
        <w:rPr>
          <w:rFonts w:ascii="Times New Roman" w:hAnsi="Times New Roman" w:cs="Times New Roman"/>
          <w:sz w:val="24"/>
          <w:szCs w:val="24"/>
        </w:rPr>
        <w:t xml:space="preserve">is in excellent agreement with </w:t>
      </w:r>
      <w:bookmarkStart w:id="76" w:name="_Hlk8828740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bookmarkEnd w:id="76"/>
      <w:r w:rsidR="00FE3A4A">
        <w:rPr>
          <w:rFonts w:ascii="Times New Roman" w:eastAsiaTheme="minorEastAsia" w:hAnsi="Times New Roman" w:cs="Times New Roman"/>
          <w:sz w:val="24"/>
          <w:szCs w:val="24"/>
        </w:rPr>
        <w:t xml:space="preserve"> (column 1) providing empirical validation of equation 3.</w:t>
      </w:r>
    </w:p>
    <w:p w14:paraId="512C737C" w14:textId="303B85A4" w:rsidR="00BD05AD" w:rsidRDefault="00FE3A4A" w:rsidP="00CF573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also examined the empirical standard </w:t>
      </w:r>
      <w:r w:rsidR="001C6E31">
        <w:rPr>
          <w:rFonts w:ascii="Times New Roman" w:eastAsiaTheme="minorEastAsia" w:hAnsi="Times New Roman" w:cs="Times New Roman"/>
          <w:sz w:val="24"/>
          <w:szCs w:val="24"/>
        </w:rPr>
        <w:t>deviation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the </w:t>
      </w:r>
      <w:r w:rsidR="001C6E31">
        <w:rPr>
          <w:rFonts w:ascii="Times New Roman" w:eastAsiaTheme="minorEastAsia" w:hAnsi="Times New Roman" w:cs="Times New Roman"/>
          <w:sz w:val="24"/>
          <w:szCs w:val="24"/>
        </w:rPr>
        <w:t xml:space="preserve">1000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simulations (column 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7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of Table 2). </w:t>
      </w:r>
      <w:r w:rsidR="001C6E31">
        <w:rPr>
          <w:rFonts w:ascii="Times New Roman" w:eastAsiaTheme="minorEastAsia" w:hAnsi="Times New Roman" w:cs="Times New Roman"/>
          <w:sz w:val="24"/>
          <w:szCs w:val="24"/>
        </w:rPr>
        <w:t>For each set of conditions considered,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standard </w:t>
      </w:r>
      <w:r w:rsidR="001C6E31">
        <w:rPr>
          <w:rFonts w:ascii="Times New Roman" w:eastAsiaTheme="minorEastAsia" w:hAnsi="Times New Roman" w:cs="Times New Roman"/>
          <w:sz w:val="24"/>
          <w:szCs w:val="24"/>
        </w:rPr>
        <w:t>deviation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was exceedingly small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resulting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from the very large population size </w:t>
      </w:r>
      <w:r w:rsidRPr="0047733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ED166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>highlight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typically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main source of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error </w:t>
      </w:r>
      <w:r>
        <w:rPr>
          <w:rFonts w:ascii="Times New Roman" w:eastAsiaTheme="minorEastAsia" w:hAnsi="Times New Roman" w:cs="Times New Roman"/>
          <w:sz w:val="24"/>
          <w:szCs w:val="24"/>
        </w:rPr>
        <w:t>in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linked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studies of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large </w:t>
      </w:r>
      <w:r w:rsidR="00884C59">
        <w:rPr>
          <w:rFonts w:ascii="Times New Roman" w:eastAsiaTheme="minorEastAsia" w:hAnsi="Times New Roman" w:cs="Times New Roman"/>
          <w:sz w:val="24"/>
          <w:szCs w:val="24"/>
        </w:rPr>
        <w:t>population-based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registry studies will be bias rather than sampling variation.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ven when errors are small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=.95,</m:t>
        </m:r>
      </m:oMath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=.90, f=0),</m:t>
        </m:r>
      </m:oMath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we find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that test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 of the null hypothesis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d>
      </m:oMath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performed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at the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α=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.05 level would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actually have a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 xml:space="preserve"> type 1 error probability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nearly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 xml:space="preserve"> 1.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0 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because of the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bias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 in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i.e., </w:t>
      </w:r>
      <w:r w:rsidR="00640D71" w:rsidRPr="00640D71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=.861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instead of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=1.0</m:t>
        </m:r>
      </m:oMath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) and </w:t>
      </w:r>
      <w:proofErr w:type="spellStart"/>
      <w:r w:rsidR="00CF5738">
        <w:rPr>
          <w:rFonts w:ascii="Times New Roman" w:eastAsiaTheme="minorEastAsia" w:hAnsi="Times New Roman" w:cs="Times New Roman"/>
          <w:sz w:val="24"/>
          <w:szCs w:val="24"/>
        </w:rPr>
        <w:t>its</w:t>
      </w:r>
      <w:proofErr w:type="spellEnd"/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 very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small standard deviation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3602DB3" w14:textId="4DB92659" w:rsidR="00207C91" w:rsidRDefault="00D705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Table 2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also 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demonstrates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impact of errors in </w:t>
      </w:r>
      <w:r w:rsidRPr="00D705BA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is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477338">
        <w:rPr>
          <w:rFonts w:ascii="Times New Roman" w:eastAsiaTheme="minorEastAsia" w:hAnsi="Times New Roman" w:cs="Times New Roman"/>
          <w:sz w:val="24"/>
          <w:szCs w:val="24"/>
        </w:rPr>
        <w:t>i.e.</w:t>
      </w:r>
      <w:proofErr w:type="gramEnd"/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f&lt;0</m:t>
        </m:r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he apparent relative risk </w:t>
      </w:r>
      <w:r w:rsidR="00477338" w:rsidRPr="00477338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and apparent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greater than </w:t>
      </w:r>
      <w:bookmarkStart w:id="77" w:name="_Hlk88250551"/>
      <w:proofErr w:type="spellStart"/>
      <w:r w:rsidRPr="00D705BA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Pr="00D705BA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true</w:t>
      </w:r>
      <w:bookmarkEnd w:id="77"/>
      <w:proofErr w:type="spellEnd"/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. The direction of the bias 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is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reversed if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is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477338" w:rsidRPr="00477338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477338" w:rsidRPr="00477338">
        <w:rPr>
          <w:rFonts w:ascii="Times New Roman" w:eastAsiaTheme="minorEastAsia" w:hAnsi="Times New Roman" w:cs="Times New Roman"/>
          <w:sz w:val="24"/>
          <w:szCs w:val="24"/>
        </w:rPr>
        <w:t>i.e.</w:t>
      </w:r>
      <w:proofErr w:type="gramEnd"/>
      <w:r w:rsidR="00477338" w:rsidRPr="004773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f&gt;0</m:t>
        </m:r>
      </m:oMath>
      <w:r w:rsidR="006F7CC6" w:rsidRPr="00477338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2A44193" w14:textId="7BB69867" w:rsidR="00D21C6E" w:rsidRPr="003C485A" w:rsidRDefault="001F288F" w:rsidP="00D21C6E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78" w:name="_Hlk88288847"/>
      <w:r>
        <w:rPr>
          <w:rFonts w:ascii="Times New Roman" w:eastAsiaTheme="minorEastAsia" w:hAnsi="Times New Roman" w:cs="Times New Roman"/>
          <w:sz w:val="24"/>
          <w:szCs w:val="24"/>
        </w:rPr>
        <w:t xml:space="preserve">Figure 1 illustrates 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>the bias</w:t>
      </w:r>
      <w:r w:rsidR="001E1BD1">
        <w:rPr>
          <w:rFonts w:ascii="Times New Roman" w:eastAsiaTheme="minorEastAsia" w:hAnsi="Times New Roman" w:cs="Times New Roman"/>
          <w:sz w:val="24"/>
          <w:szCs w:val="24"/>
        </w:rPr>
        <w:t>es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in the apparent relative risk </w:t>
      </w:r>
      <w:r w:rsidR="00F8735D" w:rsidRPr="00F8735D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 xml:space="preserve">VE </w:t>
      </w:r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their</w:t>
      </w:r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 relationship with </w:t>
      </w:r>
      <w:bookmarkStart w:id="79" w:name="_Hlk88248871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335C9D">
        <w:rPr>
          <w:rFonts w:ascii="Times New Roman" w:eastAsiaTheme="minorEastAsia" w:hAnsi="Times New Roman" w:cs="Times New Roman"/>
          <w:sz w:val="24"/>
          <w:szCs w:val="24"/>
        </w:rPr>
        <w:t>and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79"/>
      <w:r w:rsidR="00335C9D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when </w:t>
      </w:r>
      <w:bookmarkStart w:id="80" w:name="_Hlk88250468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=.20</m:t>
        </m:r>
        <w:bookmarkEnd w:id="80"/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w:bookmarkStart w:id="81" w:name="_Hlk88250670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w:bookmarkEnd w:id="81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=80%  </m:t>
        </m:r>
      </m:oMath>
      <w:r w:rsidR="00335C9D" w:rsidRPr="00335C9D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335C9D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f=0</m:t>
        </m:r>
      </m:oMath>
      <w:r w:rsidR="00335C9D" w:rsidRPr="00335C9D">
        <w:rPr>
          <w:rFonts w:ascii="Cambria Math" w:eastAsiaTheme="minorEastAsia" w:hAnsi="Cambria Math" w:cs="Times New Roman"/>
          <w:sz w:val="24"/>
          <w:szCs w:val="24"/>
        </w:rPr>
        <w:t>.</w:t>
      </w:r>
      <w:r w:rsidR="00ED166E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bookmarkEnd w:id="78"/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We find that apparent </w:t>
      </w:r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can be either greater or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F8735D" w:rsidRPr="00F8735D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=1, the apparent </w:t>
      </w:r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 xml:space="preserve">VE 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will be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485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However,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, the apparent </w:t>
      </w:r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can either be greater or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 xml:space="preserve">. </w:t>
      </w:r>
    </w:p>
    <w:p w14:paraId="7BC6233C" w14:textId="77777777" w:rsidR="006C37F6" w:rsidRDefault="006C37F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B42C016" w14:textId="77777777" w:rsidR="006C37F6" w:rsidRPr="006C37F6" w:rsidRDefault="006C37F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C37F6">
        <w:rPr>
          <w:rFonts w:ascii="Times New Roman" w:eastAsiaTheme="minorEastAsia" w:hAnsi="Times New Roman" w:cs="Times New Roman"/>
          <w:b/>
          <w:sz w:val="24"/>
          <w:szCs w:val="24"/>
        </w:rPr>
        <w:t>Summary of Direction of Biases</w:t>
      </w:r>
    </w:p>
    <w:p w14:paraId="4ACFFF9B" w14:textId="77777777" w:rsidR="00C234E5" w:rsidRDefault="001F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 we summarize the direction of the biases from underreporting and linking </w:t>
      </w:r>
      <w:r w:rsidR="00C22D41">
        <w:rPr>
          <w:rFonts w:ascii="Times New Roman" w:hAnsi="Times New Roman" w:cs="Times New Roman"/>
          <w:sz w:val="24"/>
          <w:szCs w:val="24"/>
        </w:rPr>
        <w:t>errors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22D41">
        <w:rPr>
          <w:rFonts w:ascii="Times New Roman" w:hAnsi="Times New Roman" w:cs="Times New Roman"/>
          <w:sz w:val="24"/>
          <w:szCs w:val="24"/>
        </w:rPr>
        <w:t>The</w:t>
      </w:r>
      <w:r w:rsidR="008F42EF">
        <w:rPr>
          <w:rFonts w:ascii="Times New Roman" w:hAnsi="Times New Roman" w:cs="Times New Roman"/>
          <w:sz w:val="24"/>
          <w:szCs w:val="24"/>
        </w:rPr>
        <w:t xml:space="preserve"> findings</w:t>
      </w:r>
      <w:r>
        <w:rPr>
          <w:rFonts w:ascii="Times New Roman" w:hAnsi="Times New Roman" w:cs="Times New Roman"/>
          <w:sz w:val="24"/>
          <w:szCs w:val="24"/>
        </w:rPr>
        <w:t xml:space="preserve"> follow from equation 2 and are summarized in Table 3. </w:t>
      </w:r>
    </w:p>
    <w:p w14:paraId="288DC1A4" w14:textId="0CFDA580" w:rsidR="00D966D3" w:rsidRDefault="008F4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consider the impact of only one source of error</w:t>
      </w:r>
      <w:r w:rsidR="00021005">
        <w:rPr>
          <w:rFonts w:ascii="Times New Roman" w:hAnsi="Times New Roman" w:cs="Times New Roman"/>
          <w:sz w:val="24"/>
          <w:szCs w:val="24"/>
        </w:rPr>
        <w:t xml:space="preserve"> </w:t>
      </w:r>
      <w:r w:rsidR="00494A0E">
        <w:rPr>
          <w:rFonts w:ascii="Times New Roman" w:hAnsi="Times New Roman" w:cs="Times New Roman"/>
          <w:sz w:val="24"/>
          <w:szCs w:val="24"/>
        </w:rPr>
        <w:t>by itself.</w:t>
      </w:r>
      <w:r w:rsidR="005C4DD5">
        <w:rPr>
          <w:rFonts w:ascii="Times New Roman" w:hAnsi="Times New Roman" w:cs="Times New Roman"/>
          <w:sz w:val="24"/>
          <w:szCs w:val="24"/>
        </w:rPr>
        <w:t xml:space="preserve"> If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≠1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1F24A1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then</w:t>
      </w:r>
      <w:r w:rsidR="005C4DD5" w:rsidRPr="005C4DD5">
        <w:rPr>
          <w:rFonts w:ascii="Times New Roman" w:hAnsi="Times New Roman" w:cs="Times New Roman"/>
          <w:sz w:val="24"/>
          <w:szCs w:val="24"/>
        </w:rPr>
        <w:t xml:space="preserve"> </w:t>
      </w:r>
      <w:r w:rsidR="005C4DD5">
        <w:rPr>
          <w:rFonts w:ascii="Times New Roman" w:hAnsi="Times New Roman" w:cs="Times New Roman"/>
          <w:sz w:val="24"/>
          <w:szCs w:val="24"/>
        </w:rPr>
        <w:t>n</w:t>
      </w:r>
      <w:r w:rsidR="005C4DD5" w:rsidRPr="005C4DD5">
        <w:rPr>
          <w:rFonts w:ascii="Times New Roman" w:hAnsi="Times New Roman" w:cs="Times New Roman"/>
          <w:sz w:val="24"/>
          <w:szCs w:val="24"/>
        </w:rPr>
        <w:t xml:space="preserve">ondifferential </w:t>
      </w:r>
      <w:r w:rsidR="005C4DD5">
        <w:rPr>
          <w:rFonts w:ascii="Times New Roman" w:hAnsi="Times New Roman" w:cs="Times New Roman"/>
          <w:sz w:val="24"/>
          <w:szCs w:val="24"/>
        </w:rPr>
        <w:t>un</w:t>
      </w:r>
      <w:r w:rsidR="001F24A1">
        <w:rPr>
          <w:rFonts w:ascii="Times New Roman" w:hAnsi="Times New Roman" w:cs="Times New Roman"/>
          <w:sz w:val="24"/>
          <w:szCs w:val="24"/>
        </w:rPr>
        <w:t xml:space="preserve">derreporting </w:t>
      </w:r>
      <w:r w:rsidR="00C234E5">
        <w:rPr>
          <w:rFonts w:ascii="Times New Roman" w:hAnsi="Times New Roman" w:cs="Times New Roman"/>
          <w:sz w:val="24"/>
          <w:szCs w:val="24"/>
        </w:rPr>
        <w:t xml:space="preserve">of vaccinated persons </w:t>
      </w:r>
      <w:r w:rsidR="001F24A1">
        <w:rPr>
          <w:rFonts w:ascii="Times New Roman" w:hAnsi="Times New Roman" w:cs="Times New Roman"/>
          <w:sz w:val="24"/>
          <w:szCs w:val="24"/>
        </w:rPr>
        <w:t xml:space="preserve">to the vaccination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C22D41">
        <w:rPr>
          <w:rFonts w:ascii="Times New Roman" w:hAnsi="Times New Roman" w:cs="Times New Roman"/>
          <w:sz w:val="24"/>
          <w:szCs w:val="24"/>
        </w:rPr>
        <w:t>biases the apparent relative risk toward 1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D966D3">
        <w:rPr>
          <w:rFonts w:ascii="Times New Roman" w:hAnsi="Times New Roman" w:cs="Times New Roman"/>
          <w:sz w:val="24"/>
          <w:szCs w:val="24"/>
        </w:rPr>
        <w:t xml:space="preserve">and </w:t>
      </w:r>
      <w:r w:rsidR="00CF0C45">
        <w:rPr>
          <w:rFonts w:ascii="Times New Roman" w:hAnsi="Times New Roman" w:cs="Times New Roman"/>
          <w:sz w:val="24"/>
          <w:szCs w:val="24"/>
        </w:rPr>
        <w:t xml:space="preserve">the apparent </w:t>
      </w:r>
      <w:r w:rsidR="00D966D3">
        <w:rPr>
          <w:rFonts w:ascii="Times New Roman" w:hAnsi="Times New Roman" w:cs="Times New Roman"/>
          <w:sz w:val="24"/>
          <w:szCs w:val="24"/>
        </w:rPr>
        <w:t xml:space="preserve">vaccine </w:t>
      </w:r>
      <w:r w:rsidR="001E4B70">
        <w:rPr>
          <w:rFonts w:ascii="Times New Roman" w:hAnsi="Times New Roman" w:cs="Times New Roman"/>
          <w:sz w:val="24"/>
          <w:szCs w:val="24"/>
        </w:rPr>
        <w:t>effectiveness</w:t>
      </w:r>
      <w:r w:rsidR="00D966D3">
        <w:rPr>
          <w:rFonts w:ascii="Times New Roman" w:hAnsi="Times New Roman" w:cs="Times New Roman"/>
          <w:sz w:val="24"/>
          <w:szCs w:val="24"/>
        </w:rPr>
        <w:t xml:space="preserve"> toward 0</w:t>
      </w:r>
      <w:r w:rsidR="00F068BC">
        <w:rPr>
          <w:rFonts w:ascii="Times New Roman" w:hAnsi="Times New Roman" w:cs="Times New Roman"/>
          <w:sz w:val="24"/>
          <w:szCs w:val="24"/>
        </w:rPr>
        <w:t>.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I</w:t>
      </w:r>
      <w:r w:rsidR="0053281B">
        <w:rPr>
          <w:rFonts w:ascii="Times New Roman" w:hAnsi="Times New Roman" w:cs="Times New Roman"/>
          <w:sz w:val="24"/>
          <w:szCs w:val="24"/>
        </w:rPr>
        <w:t xml:space="preserve">f </w:t>
      </w:r>
      <w:r w:rsidR="00F068BC">
        <w:rPr>
          <w:rFonts w:ascii="Times New Roman" w:hAnsi="Times New Roman" w:cs="Times New Roman"/>
          <w:sz w:val="24"/>
          <w:szCs w:val="24"/>
        </w:rPr>
        <w:t xml:space="preserve">the null hypothesis is true,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53281B" w:rsidRPr="0053281B">
        <w:rPr>
          <w:rFonts w:ascii="Times New Roman" w:hAnsi="Times New Roman" w:cs="Times New Roman"/>
          <w:sz w:val="24"/>
          <w:szCs w:val="24"/>
        </w:rPr>
        <w:t>1</w:t>
      </w:r>
      <w:r w:rsidR="00F068BC">
        <w:rPr>
          <w:rFonts w:ascii="Times New Roman" w:hAnsi="Times New Roman" w:cs="Times New Roman"/>
          <w:sz w:val="24"/>
          <w:szCs w:val="24"/>
        </w:rPr>
        <w:t>,</w:t>
      </w:r>
      <w:r w:rsidR="0053281B">
        <w:rPr>
          <w:rFonts w:ascii="Times New Roman" w:hAnsi="Times New Roman" w:cs="Times New Roman"/>
          <w:sz w:val="24"/>
          <w:szCs w:val="24"/>
        </w:rPr>
        <w:t xml:space="preserve"> th</w:t>
      </w:r>
      <w:r w:rsidR="0011296F">
        <w:rPr>
          <w:rFonts w:ascii="Times New Roman" w:hAnsi="Times New Roman" w:cs="Times New Roman"/>
          <w:sz w:val="24"/>
          <w:szCs w:val="24"/>
        </w:rPr>
        <w:t>e</w:t>
      </w:r>
      <w:r w:rsidR="0053281B">
        <w:rPr>
          <w:rFonts w:ascii="Times New Roman" w:hAnsi="Times New Roman" w:cs="Times New Roman"/>
          <w:sz w:val="24"/>
          <w:szCs w:val="24"/>
        </w:rPr>
        <w:t>n</w:t>
      </w:r>
      <w:r w:rsidR="0011296F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nondifferential u</w:t>
      </w:r>
      <w:r w:rsidR="0011296F">
        <w:rPr>
          <w:rFonts w:ascii="Times New Roman" w:hAnsi="Times New Roman" w:cs="Times New Roman"/>
          <w:sz w:val="24"/>
          <w:szCs w:val="24"/>
        </w:rPr>
        <w:t xml:space="preserve">nderreporting of vaccinated persons </w:t>
      </w:r>
      <w:r w:rsidR="00F068BC">
        <w:rPr>
          <w:rFonts w:ascii="Times New Roman" w:hAnsi="Times New Roman" w:cs="Times New Roman"/>
          <w:sz w:val="24"/>
          <w:szCs w:val="24"/>
        </w:rPr>
        <w:t xml:space="preserve">to the registry </w:t>
      </w:r>
      <w:r w:rsidR="0011296F">
        <w:rPr>
          <w:rFonts w:ascii="Times New Roman" w:hAnsi="Times New Roman" w:cs="Times New Roman"/>
          <w:sz w:val="24"/>
          <w:szCs w:val="24"/>
        </w:rPr>
        <w:t>d</w:t>
      </w:r>
      <w:r w:rsidR="00CF0C45">
        <w:rPr>
          <w:rFonts w:ascii="Times New Roman" w:eastAsiaTheme="minorEastAsia" w:hAnsi="Times New Roman" w:cs="Times New Roman"/>
          <w:sz w:val="24"/>
          <w:szCs w:val="24"/>
        </w:rPr>
        <w:t>oes not induce</w:t>
      </w:r>
      <w:r w:rsidR="00F068BC">
        <w:rPr>
          <w:rFonts w:ascii="Times New Roman" w:eastAsiaTheme="minorEastAsia" w:hAnsi="Times New Roman" w:cs="Times New Roman"/>
          <w:sz w:val="24"/>
          <w:szCs w:val="24"/>
        </w:rPr>
        <w:t xml:space="preserve"> bias</w:t>
      </w:r>
      <w:r w:rsidR="00D966D3">
        <w:rPr>
          <w:rFonts w:ascii="Times New Roman" w:hAnsi="Times New Roman" w:cs="Times New Roman"/>
          <w:sz w:val="24"/>
          <w:szCs w:val="24"/>
        </w:rPr>
        <w:t>.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C22D41">
        <w:rPr>
          <w:rFonts w:ascii="Times New Roman" w:hAnsi="Times New Roman" w:cs="Times New Roman"/>
          <w:sz w:val="24"/>
          <w:szCs w:val="24"/>
        </w:rPr>
        <w:t>Th</w:t>
      </w:r>
      <w:r w:rsidR="0011296F">
        <w:rPr>
          <w:rFonts w:ascii="Times New Roman" w:hAnsi="Times New Roman" w:cs="Times New Roman"/>
          <w:sz w:val="24"/>
          <w:szCs w:val="24"/>
        </w:rPr>
        <w:t>ese</w:t>
      </w:r>
      <w:r w:rsidR="00D966D3">
        <w:rPr>
          <w:rFonts w:ascii="Times New Roman" w:hAnsi="Times New Roman" w:cs="Times New Roman"/>
          <w:sz w:val="24"/>
          <w:szCs w:val="24"/>
        </w:rPr>
        <w:t xml:space="preserve"> result</w:t>
      </w:r>
      <w:r w:rsidR="0011296F">
        <w:rPr>
          <w:rFonts w:ascii="Times New Roman" w:hAnsi="Times New Roman" w:cs="Times New Roman"/>
          <w:sz w:val="24"/>
          <w:szCs w:val="24"/>
        </w:rPr>
        <w:t>s</w:t>
      </w:r>
      <w:r w:rsidR="00C22D41">
        <w:rPr>
          <w:rFonts w:ascii="Times New Roman" w:hAnsi="Times New Roman" w:cs="Times New Roman"/>
          <w:sz w:val="24"/>
          <w:szCs w:val="24"/>
        </w:rPr>
        <w:t xml:space="preserve"> </w:t>
      </w:r>
      <w:r w:rsidR="001F24A1">
        <w:rPr>
          <w:rFonts w:ascii="Times New Roman" w:hAnsi="Times New Roman" w:cs="Times New Roman"/>
          <w:sz w:val="24"/>
          <w:szCs w:val="24"/>
        </w:rPr>
        <w:t>can be viewed as a special case of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1F24A1">
        <w:rPr>
          <w:rFonts w:ascii="Times New Roman" w:hAnsi="Times New Roman" w:cs="Times New Roman"/>
          <w:sz w:val="24"/>
          <w:szCs w:val="24"/>
        </w:rPr>
        <w:t xml:space="preserve">nondifferential misclassification </w:t>
      </w:r>
      <w:r w:rsidR="00C22D41">
        <w:rPr>
          <w:rFonts w:ascii="Times New Roman" w:hAnsi="Times New Roman" w:cs="Times New Roman"/>
          <w:sz w:val="24"/>
          <w:szCs w:val="24"/>
        </w:rPr>
        <w:t>of</w:t>
      </w:r>
      <w:r w:rsidR="00CF0C45">
        <w:rPr>
          <w:rFonts w:ascii="Times New Roman" w:hAnsi="Times New Roman" w:cs="Times New Roman"/>
          <w:sz w:val="24"/>
          <w:szCs w:val="24"/>
        </w:rPr>
        <w:t xml:space="preserve"> an</w:t>
      </w:r>
      <w:r w:rsidR="001F24A1">
        <w:rPr>
          <w:rFonts w:ascii="Times New Roman" w:hAnsi="Times New Roman" w:cs="Times New Roman"/>
          <w:sz w:val="24"/>
          <w:szCs w:val="24"/>
        </w:rPr>
        <w:t xml:space="preserve"> exposure</w:t>
      </w:r>
      <w:r w:rsidR="00F068BC">
        <w:rPr>
          <w:rFonts w:ascii="Times New Roman" w:hAnsi="Times New Roman" w:cs="Times New Roman"/>
          <w:sz w:val="24"/>
          <w:szCs w:val="24"/>
        </w:rPr>
        <w:t xml:space="preserve"> which</w:t>
      </w:r>
      <w:r w:rsidR="0011296F">
        <w:rPr>
          <w:rFonts w:ascii="Times New Roman" w:hAnsi="Times New Roman" w:cs="Times New Roman"/>
          <w:sz w:val="24"/>
          <w:szCs w:val="24"/>
        </w:rPr>
        <w:t xml:space="preserve"> biases the relative risk toward the null hypothesis (5,6). </w:t>
      </w:r>
      <w:r w:rsidR="003C485A">
        <w:rPr>
          <w:rFonts w:ascii="Times New Roman" w:hAnsi="Times New Roman" w:cs="Times New Roman"/>
          <w:sz w:val="24"/>
          <w:szCs w:val="24"/>
        </w:rPr>
        <w:t xml:space="preserve">The analogy is </w:t>
      </w:r>
      <w:proofErr w:type="gramStart"/>
      <w:r w:rsidR="003C485A">
        <w:rPr>
          <w:rFonts w:ascii="Times New Roman" w:hAnsi="Times New Roman" w:cs="Times New Roman"/>
          <w:sz w:val="24"/>
          <w:szCs w:val="24"/>
        </w:rPr>
        <w:t xml:space="preserve">that </w:t>
      </w:r>
      <w:r w:rsidR="0011296F">
        <w:rPr>
          <w:rFonts w:ascii="Times New Roman" w:hAnsi="Times New Roman" w:cs="Times New Roman"/>
          <w:sz w:val="24"/>
          <w:szCs w:val="24"/>
        </w:rPr>
        <w:t xml:space="preserve"> </w:t>
      </w:r>
      <w:r w:rsidR="001F24A1">
        <w:rPr>
          <w:rFonts w:ascii="Times New Roman" w:hAnsi="Times New Roman" w:cs="Times New Roman"/>
          <w:sz w:val="24"/>
          <w:szCs w:val="24"/>
        </w:rPr>
        <w:t>vaccinated</w:t>
      </w:r>
      <w:proofErr w:type="gramEnd"/>
      <w:r w:rsidR="001F24A1">
        <w:rPr>
          <w:rFonts w:ascii="Times New Roman" w:hAnsi="Times New Roman" w:cs="Times New Roman"/>
          <w:sz w:val="24"/>
          <w:szCs w:val="24"/>
        </w:rPr>
        <w:t xml:space="preserve"> persons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11296F">
        <w:rPr>
          <w:rFonts w:ascii="Times New Roman" w:hAnsi="Times New Roman" w:cs="Times New Roman"/>
          <w:sz w:val="24"/>
          <w:szCs w:val="24"/>
        </w:rPr>
        <w:t>a</w:t>
      </w:r>
      <w:r w:rsidR="00F068BC">
        <w:rPr>
          <w:rFonts w:ascii="Times New Roman" w:hAnsi="Times New Roman" w:cs="Times New Roman"/>
          <w:sz w:val="24"/>
          <w:szCs w:val="24"/>
        </w:rPr>
        <w:t xml:space="preserve">re the </w:t>
      </w:r>
      <w:r w:rsidR="0011296F">
        <w:rPr>
          <w:rFonts w:ascii="Times New Roman" w:hAnsi="Times New Roman" w:cs="Times New Roman"/>
          <w:sz w:val="24"/>
          <w:szCs w:val="24"/>
        </w:rPr>
        <w:t>exposed</w:t>
      </w:r>
      <w:r w:rsidR="003C485A">
        <w:rPr>
          <w:rFonts w:ascii="Times New Roman" w:hAnsi="Times New Roman" w:cs="Times New Roman"/>
          <w:sz w:val="24"/>
          <w:szCs w:val="24"/>
        </w:rPr>
        <w:t xml:space="preserve"> group</w:t>
      </w:r>
      <w:r w:rsidR="0011296F">
        <w:rPr>
          <w:rFonts w:ascii="Times New Roman" w:hAnsi="Times New Roman" w:cs="Times New Roman"/>
          <w:sz w:val="24"/>
          <w:szCs w:val="24"/>
        </w:rPr>
        <w:t xml:space="preserve"> some of whom are</w:t>
      </w:r>
      <w:r w:rsidR="001F24A1">
        <w:rPr>
          <w:rFonts w:ascii="Times New Roman" w:hAnsi="Times New Roman" w:cs="Times New Roman"/>
          <w:sz w:val="24"/>
          <w:szCs w:val="24"/>
        </w:rPr>
        <w:t xml:space="preserve"> misclassified </w:t>
      </w:r>
      <w:r w:rsidR="00C234E5">
        <w:rPr>
          <w:rFonts w:ascii="Times New Roman" w:hAnsi="Times New Roman" w:cs="Times New Roman"/>
          <w:sz w:val="24"/>
          <w:szCs w:val="24"/>
        </w:rPr>
        <w:t>as unexposed (unvaccinated)</w:t>
      </w:r>
      <w:r w:rsidR="00F068BC">
        <w:rPr>
          <w:rFonts w:ascii="Times New Roman" w:hAnsi="Times New Roman" w:cs="Times New Roman"/>
          <w:sz w:val="24"/>
          <w:szCs w:val="24"/>
        </w:rPr>
        <w:t xml:space="preserve"> because of underreporting to the registry</w:t>
      </w:r>
      <w:r w:rsidR="0011296F">
        <w:rPr>
          <w:rFonts w:ascii="Times New Roman" w:hAnsi="Times New Roman" w:cs="Times New Roman"/>
          <w:sz w:val="24"/>
          <w:szCs w:val="24"/>
        </w:rPr>
        <w:t>.</w:t>
      </w:r>
      <w:r w:rsidR="00D966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4A6C5F" w14:textId="40199393" w:rsidR="0011296F" w:rsidRDefault="00C22D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Nondifferential</w:t>
      </w:r>
      <w:r w:rsidR="00C234E5">
        <w:rPr>
          <w:rFonts w:ascii="Times New Roman" w:hAnsi="Times New Roman" w:cs="Times New Roman"/>
          <w:sz w:val="24"/>
          <w:szCs w:val="24"/>
        </w:rPr>
        <w:t xml:space="preserve"> underreporting </w:t>
      </w:r>
      <w:r w:rsidR="00CF0C45">
        <w:rPr>
          <w:rFonts w:ascii="Times New Roman" w:hAnsi="Times New Roman" w:cs="Times New Roman"/>
          <w:sz w:val="24"/>
          <w:szCs w:val="24"/>
        </w:rPr>
        <w:t xml:space="preserve">of cases </w:t>
      </w:r>
      <w:r w:rsidR="00C234E5">
        <w:rPr>
          <w:rFonts w:ascii="Times New Roman" w:hAnsi="Times New Roman" w:cs="Times New Roman"/>
          <w:sz w:val="24"/>
          <w:szCs w:val="24"/>
        </w:rPr>
        <w:t xml:space="preserve">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C234E5">
        <w:rPr>
          <w:rFonts w:ascii="Times New Roman" w:eastAsiaTheme="minorEastAsia" w:hAnsi="Times New Roman" w:cs="Times New Roman"/>
          <w:sz w:val="24"/>
          <w:szCs w:val="24"/>
        </w:rPr>
        <w:t xml:space="preserve"> does </w:t>
      </w:r>
      <w:r>
        <w:rPr>
          <w:rFonts w:ascii="Times New Roman" w:eastAsiaTheme="minorEastAsia" w:hAnsi="Times New Roman" w:cs="Times New Roman"/>
          <w:sz w:val="24"/>
          <w:szCs w:val="24"/>
        </w:rPr>
        <w:t>not</w:t>
      </w:r>
      <w:r w:rsidR="00C234E5">
        <w:rPr>
          <w:rFonts w:ascii="Times New Roman" w:eastAsiaTheme="minorEastAsia" w:hAnsi="Times New Roman" w:cs="Times New Roman"/>
          <w:sz w:val="24"/>
          <w:szCs w:val="24"/>
        </w:rPr>
        <w:t xml:space="preserve"> bias the apparent relative risk</w:t>
      </w:r>
      <w:r w:rsidR="00D966D3"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w:r w:rsidR="0011296F">
        <w:rPr>
          <w:rFonts w:ascii="Times New Roman" w:eastAsiaTheme="minorEastAsia" w:hAnsi="Times New Roman" w:cs="Times New Roman"/>
          <w:sz w:val="24"/>
          <w:szCs w:val="24"/>
        </w:rPr>
        <w:t xml:space="preserve">apparent </w:t>
      </w:r>
      <w:r w:rsidR="00D966D3">
        <w:rPr>
          <w:rFonts w:ascii="Times New Roman" w:eastAsiaTheme="minorEastAsia" w:hAnsi="Times New Roman" w:cs="Times New Roman"/>
          <w:sz w:val="24"/>
          <w:szCs w:val="24"/>
        </w:rPr>
        <w:t xml:space="preserve">vaccine </w:t>
      </w:r>
      <w:r w:rsidR="001E4B70">
        <w:rPr>
          <w:rFonts w:ascii="Times New Roman" w:eastAsiaTheme="minorEastAsia" w:hAnsi="Times New Roman" w:cs="Times New Roman"/>
          <w:sz w:val="24"/>
          <w:szCs w:val="24"/>
        </w:rPr>
        <w:t>effectiveness</w:t>
      </w:r>
      <w:r w:rsidR="00632E53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01B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296F">
        <w:rPr>
          <w:rFonts w:ascii="Times New Roman" w:eastAsiaTheme="minorEastAsia" w:hAnsi="Times New Roman" w:cs="Times New Roman"/>
          <w:sz w:val="24"/>
          <w:szCs w:val="24"/>
        </w:rPr>
        <w:t>and th</w:t>
      </w:r>
      <w:r w:rsidR="003C485A">
        <w:rPr>
          <w:rFonts w:ascii="Times New Roman" w:eastAsiaTheme="minorEastAsia" w:hAnsi="Times New Roman" w:cs="Times New Roman"/>
          <w:sz w:val="24"/>
          <w:szCs w:val="24"/>
        </w:rPr>
        <w:t>at</w:t>
      </w:r>
      <w:r w:rsidR="0011296F">
        <w:rPr>
          <w:rFonts w:ascii="Times New Roman" w:eastAsiaTheme="minorEastAsia" w:hAnsi="Times New Roman" w:cs="Times New Roman"/>
          <w:sz w:val="24"/>
          <w:szCs w:val="24"/>
        </w:rPr>
        <w:t xml:space="preserve"> result holds</w:t>
      </w:r>
      <w:r w:rsidR="00901B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2E53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901BB0">
        <w:rPr>
          <w:rFonts w:ascii="Times New Roman" w:eastAsiaTheme="minorEastAsia" w:hAnsi="Times New Roman" w:cs="Times New Roman"/>
          <w:sz w:val="24"/>
          <w:szCs w:val="24"/>
        </w:rPr>
        <w:t>all values of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82" w:name="_Hlk87516553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bookmarkEnd w:id="82"/>
      <w:r w:rsidR="00D966D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234E5">
        <w:rPr>
          <w:rFonts w:ascii="Times New Roman" w:eastAsiaTheme="minorEastAsia" w:hAnsi="Times New Roman" w:cs="Times New Roman"/>
          <w:sz w:val="24"/>
          <w:szCs w:val="24"/>
        </w:rPr>
        <w:t xml:space="preserve"> This result can also be viewed as a special case of nondifferential </w:t>
      </w:r>
      <w:r w:rsidR="001E4B70">
        <w:rPr>
          <w:rFonts w:ascii="Times New Roman" w:eastAsiaTheme="minorEastAsia" w:hAnsi="Times New Roman" w:cs="Times New Roman"/>
          <w:sz w:val="24"/>
          <w:szCs w:val="24"/>
        </w:rPr>
        <w:t>misclassification</w:t>
      </w:r>
      <w:r w:rsidR="00D966D3">
        <w:rPr>
          <w:rFonts w:ascii="Times New Roman" w:eastAsiaTheme="minorEastAsia" w:hAnsi="Times New Roman" w:cs="Times New Roman"/>
          <w:sz w:val="24"/>
          <w:szCs w:val="24"/>
        </w:rPr>
        <w:t xml:space="preserve"> of disease</w:t>
      </w:r>
      <w:r w:rsidR="001E4B70">
        <w:rPr>
          <w:rFonts w:ascii="Times New Roman" w:eastAsiaTheme="minorEastAsia" w:hAnsi="Times New Roman" w:cs="Times New Roman"/>
          <w:sz w:val="24"/>
          <w:szCs w:val="24"/>
        </w:rPr>
        <w:t xml:space="preserve"> (7)</w:t>
      </w:r>
      <w:r w:rsidR="0011296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F0C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F2C5066" w14:textId="3FF4A903" w:rsidR="00901BB0" w:rsidRDefault="00112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C176D4">
        <w:rPr>
          <w:rFonts w:ascii="Times New Roman" w:hAnsi="Times New Roman" w:cs="Times New Roman"/>
          <w:sz w:val="24"/>
          <w:szCs w:val="24"/>
        </w:rPr>
        <w:t>there are linking errors</w:t>
      </w:r>
      <w:r w:rsidR="00F068BC">
        <w:rPr>
          <w:rFonts w:ascii="Times New Roman" w:hAnsi="Times New Roman" w:cs="Times New Roman"/>
          <w:sz w:val="24"/>
          <w:szCs w:val="24"/>
        </w:rPr>
        <w:t xml:space="preserve"> between the two registries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whereby</w:t>
      </w:r>
      <w:r w:rsidR="00C176D4">
        <w:rPr>
          <w:rFonts w:ascii="Times New Roman" w:hAnsi="Times New Roman" w:cs="Times New Roman"/>
          <w:sz w:val="24"/>
          <w:szCs w:val="24"/>
        </w:rPr>
        <w:t xml:space="preserve"> some persons</w:t>
      </w:r>
      <w:r w:rsidR="003C485A">
        <w:rPr>
          <w:rFonts w:ascii="Times New Roman" w:hAnsi="Times New Roman" w:cs="Times New Roman"/>
          <w:sz w:val="24"/>
          <w:szCs w:val="24"/>
        </w:rPr>
        <w:t xml:space="preserve"> whose record</w:t>
      </w:r>
      <w:r w:rsidR="006C1068">
        <w:rPr>
          <w:rFonts w:ascii="Times New Roman" w:hAnsi="Times New Roman" w:cs="Times New Roman"/>
          <w:sz w:val="24"/>
          <w:szCs w:val="24"/>
        </w:rPr>
        <w:t>s</w:t>
      </w:r>
      <w:r w:rsidR="003C485A">
        <w:rPr>
          <w:rFonts w:ascii="Times New Roman" w:hAnsi="Times New Roman" w:cs="Times New Roman"/>
          <w:sz w:val="24"/>
          <w:szCs w:val="24"/>
        </w:rPr>
        <w:t xml:space="preserve"> appear in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C176D4">
        <w:rPr>
          <w:rFonts w:ascii="Times New Roman" w:hAnsi="Times New Roman" w:cs="Times New Roman"/>
          <w:sz w:val="24"/>
          <w:szCs w:val="24"/>
        </w:rPr>
        <w:t>both registr</w:t>
      </w:r>
      <w:r w:rsidR="00F068BC">
        <w:rPr>
          <w:rFonts w:ascii="Times New Roman" w:hAnsi="Times New Roman" w:cs="Times New Roman"/>
          <w:sz w:val="24"/>
          <w:szCs w:val="24"/>
        </w:rPr>
        <w:t>ies</w:t>
      </w:r>
      <w:r w:rsidR="00C176D4">
        <w:rPr>
          <w:rFonts w:ascii="Times New Roman" w:hAnsi="Times New Roman" w:cs="Times New Roman"/>
          <w:sz w:val="24"/>
          <w:szCs w:val="24"/>
        </w:rPr>
        <w:t xml:space="preserve"> are not matched</w:t>
      </w:r>
      <w:bookmarkStart w:id="83" w:name="_Hlk87470468"/>
      <w:r w:rsidR="00F068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i.e.</m:t>
            </m:r>
            <m:r>
              <w:rPr>
                <w:rFonts w:ascii="Cambria Math" w:hAnsi="Cambria Math" w:cs="Times New Roman"/>
                <w:sz w:val="24"/>
                <w:szCs w:val="24"/>
              </w:rPr>
              <m:t>, 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&lt;1</m:t>
        </m:r>
        <w:bookmarkEnd w:id="83"/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A922C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F068BC">
        <w:rPr>
          <w:rFonts w:ascii="Times New Roman" w:hAnsi="Times New Roman" w:cs="Times New Roman"/>
          <w:sz w:val="24"/>
          <w:szCs w:val="24"/>
        </w:rPr>
        <w:t>for all values of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ED7C11">
        <w:rPr>
          <w:rFonts w:ascii="Times New Roman" w:hAnsi="Times New Roman" w:cs="Times New Roman"/>
          <w:sz w:val="24"/>
          <w:szCs w:val="24"/>
        </w:rPr>
        <w:t xml:space="preserve"> apparent relative risk </w:t>
      </w:r>
      <w:r>
        <w:rPr>
          <w:rFonts w:ascii="Times New Roman" w:hAnsi="Times New Roman" w:cs="Times New Roman"/>
          <w:sz w:val="24"/>
          <w:szCs w:val="24"/>
        </w:rPr>
        <w:t>will be biased downwards</w:t>
      </w:r>
      <w:r w:rsidR="00F068BC">
        <w:rPr>
          <w:rFonts w:ascii="Times New Roman" w:hAnsi="Times New Roman" w:cs="Times New Roman"/>
          <w:sz w:val="24"/>
          <w:szCs w:val="24"/>
        </w:rPr>
        <w:t xml:space="preserve"> toward 0</w:t>
      </w:r>
      <w:r w:rsidR="00AF67D5">
        <w:rPr>
          <w:rFonts w:ascii="Times New Roman" w:hAnsi="Times New Roman" w:cs="Times New Roman"/>
          <w:sz w:val="24"/>
          <w:szCs w:val="24"/>
        </w:rPr>
        <w:t>,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and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apparent </w:t>
      </w:r>
      <w:r w:rsidR="00ED7C11">
        <w:rPr>
          <w:rFonts w:ascii="Times New Roman" w:hAnsi="Times New Roman" w:cs="Times New Roman"/>
          <w:sz w:val="24"/>
          <w:szCs w:val="24"/>
        </w:rPr>
        <w:t xml:space="preserve">vaccine </w:t>
      </w:r>
      <w:r w:rsidR="001E4B70">
        <w:rPr>
          <w:rFonts w:ascii="Times New Roman" w:hAnsi="Times New Roman" w:cs="Times New Roman"/>
          <w:sz w:val="24"/>
          <w:szCs w:val="24"/>
        </w:rPr>
        <w:t>effectiveness</w:t>
      </w:r>
      <w:r w:rsidR="00ED7C11">
        <w:rPr>
          <w:rFonts w:ascii="Times New Roman" w:hAnsi="Times New Roman" w:cs="Times New Roman"/>
          <w:sz w:val="24"/>
          <w:szCs w:val="24"/>
        </w:rPr>
        <w:t xml:space="preserve"> </w:t>
      </w:r>
      <w:r w:rsidR="00C176D4">
        <w:rPr>
          <w:rFonts w:ascii="Times New Roman" w:hAnsi="Times New Roman" w:cs="Times New Roman"/>
          <w:sz w:val="24"/>
          <w:szCs w:val="24"/>
        </w:rPr>
        <w:t xml:space="preserve">will be </w:t>
      </w:r>
      <w:r w:rsidR="00C176D4">
        <w:rPr>
          <w:rFonts w:ascii="Times New Roman" w:hAnsi="Times New Roman" w:cs="Times New Roman"/>
          <w:sz w:val="24"/>
          <w:szCs w:val="24"/>
        </w:rPr>
        <w:lastRenderedPageBreak/>
        <w:t>biased upwards</w:t>
      </w:r>
      <w:r w:rsidR="00F068BC">
        <w:rPr>
          <w:rFonts w:ascii="Times New Roman" w:hAnsi="Times New Roman" w:cs="Times New Roman"/>
          <w:sz w:val="24"/>
          <w:szCs w:val="24"/>
        </w:rPr>
        <w:t>.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 xml:space="preserve">The </w:t>
      </w:r>
      <w:r w:rsidR="007C56DE">
        <w:rPr>
          <w:rFonts w:ascii="Times New Roman" w:hAnsi="Times New Roman" w:cs="Times New Roman"/>
          <w:sz w:val="24"/>
          <w:szCs w:val="24"/>
        </w:rPr>
        <w:t>explanation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 xml:space="preserve">is </w:t>
      </w:r>
      <w:r w:rsidR="007C56DE">
        <w:rPr>
          <w:rFonts w:ascii="Times New Roman" w:hAnsi="Times New Roman" w:cs="Times New Roman"/>
          <w:sz w:val="24"/>
          <w:szCs w:val="24"/>
        </w:rPr>
        <w:t>that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>the numbers of person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 xml:space="preserve">classified as both cases and vaccinated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VC) </m:t>
            </m:r>
          </m:sub>
        </m:sSub>
      </m:oMath>
      <w:r w:rsidR="00901BB0">
        <w:rPr>
          <w:rFonts w:ascii="Times New Roman" w:hAnsi="Times New Roman" w:cs="Times New Roman"/>
          <w:sz w:val="24"/>
          <w:szCs w:val="24"/>
        </w:rPr>
        <w:t xml:space="preserve"> </w:t>
      </w:r>
      <w:r w:rsidR="00D27DCC">
        <w:rPr>
          <w:rFonts w:ascii="Times New Roman" w:hAnsi="Times New Roman" w:cs="Times New Roman"/>
          <w:sz w:val="24"/>
          <w:szCs w:val="24"/>
        </w:rPr>
        <w:t>are</w:t>
      </w:r>
      <w:r w:rsidR="00901BB0">
        <w:rPr>
          <w:rFonts w:ascii="Times New Roman" w:hAnsi="Times New Roman" w:cs="Times New Roman"/>
          <w:sz w:val="24"/>
          <w:szCs w:val="24"/>
        </w:rPr>
        <w:t xml:space="preserve"> undercounted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7C56DE">
        <w:rPr>
          <w:rFonts w:ascii="Times New Roman" w:hAnsi="Times New Roman" w:cs="Times New Roman"/>
          <w:sz w:val="24"/>
          <w:szCs w:val="24"/>
        </w:rPr>
        <w:t>because</w:t>
      </w:r>
      <w:r w:rsidR="00C176D4">
        <w:rPr>
          <w:rFonts w:ascii="Times New Roman" w:hAnsi="Times New Roman" w:cs="Times New Roman"/>
          <w:sz w:val="24"/>
          <w:szCs w:val="24"/>
        </w:rPr>
        <w:t xml:space="preserve"> some persons listed in both registries are not linked </w:t>
      </w:r>
      <w:r w:rsidR="00F068BC">
        <w:rPr>
          <w:rFonts w:ascii="Times New Roman" w:hAnsi="Times New Roman" w:cs="Times New Roman"/>
          <w:sz w:val="24"/>
          <w:szCs w:val="24"/>
        </w:rPr>
        <w:t>together</w:t>
      </w:r>
      <w:r w:rsidR="00901BB0">
        <w:rPr>
          <w:rFonts w:ascii="Times New Roman" w:hAnsi="Times New Roman" w:cs="Times New Roman"/>
          <w:sz w:val="24"/>
          <w:szCs w:val="24"/>
        </w:rPr>
        <w:t>.</w:t>
      </w:r>
      <w:r w:rsidR="0053281B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As this</w:t>
      </w:r>
      <w:r w:rsidR="0039485D">
        <w:rPr>
          <w:rFonts w:ascii="Times New Roman" w:hAnsi="Times New Roman" w:cs="Times New Roman"/>
          <w:sz w:val="24"/>
          <w:szCs w:val="24"/>
        </w:rPr>
        <w:t xml:space="preserve"> result holds even when </w:t>
      </w:r>
      <w:r w:rsidR="0053281B">
        <w:rPr>
          <w:rFonts w:ascii="Times New Roman" w:hAnsi="Times New Roman" w:cs="Times New Roman"/>
          <w:sz w:val="24"/>
          <w:szCs w:val="24"/>
        </w:rPr>
        <w:t>the null hypoth</w:t>
      </w:r>
      <w:r w:rsidR="00CF0C45">
        <w:rPr>
          <w:rFonts w:ascii="Times New Roman" w:hAnsi="Times New Roman" w:cs="Times New Roman"/>
          <w:sz w:val="24"/>
          <w:szCs w:val="24"/>
        </w:rPr>
        <w:t>esis</w:t>
      </w:r>
      <w:r w:rsidR="0039485D">
        <w:rPr>
          <w:rFonts w:ascii="Times New Roman" w:hAnsi="Times New Roman" w:cs="Times New Roman"/>
          <w:sz w:val="24"/>
          <w:szCs w:val="24"/>
        </w:rPr>
        <w:t xml:space="preserve"> is true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(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21005" w:rsidRPr="00021005">
        <w:rPr>
          <w:rFonts w:ascii="Times New Roman" w:hAnsi="Times New Roman" w:cs="Times New Roman"/>
          <w:sz w:val="24"/>
          <w:szCs w:val="24"/>
        </w:rPr>
        <w:t>1</w:t>
      </w:r>
      <w:r w:rsidR="0039485D">
        <w:rPr>
          <w:rFonts w:ascii="Times New Roman" w:hAnsi="Times New Roman" w:cs="Times New Roman"/>
          <w:sz w:val="24"/>
          <w:szCs w:val="24"/>
        </w:rPr>
        <w:t>)</w:t>
      </w:r>
      <w:r w:rsidR="00F068BC">
        <w:rPr>
          <w:rFonts w:ascii="Times New Roman" w:hAnsi="Times New Roman" w:cs="Times New Roman"/>
          <w:sz w:val="24"/>
          <w:szCs w:val="24"/>
        </w:rPr>
        <w:t>,</w:t>
      </w:r>
      <w:r w:rsidR="00C4116A">
        <w:rPr>
          <w:rFonts w:ascii="Times New Roman" w:hAnsi="Times New Roman" w:cs="Times New Roman"/>
          <w:sz w:val="24"/>
          <w:szCs w:val="24"/>
        </w:rPr>
        <w:t xml:space="preserve"> if there is incomplete linking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116A">
        <w:rPr>
          <w:rFonts w:ascii="Times New Roman" w:hAnsi="Times New Roman" w:cs="Times New Roman"/>
          <w:sz w:val="24"/>
          <w:szCs w:val="24"/>
        </w:rPr>
        <w:t>then</w:t>
      </w:r>
      <w:r w:rsidR="00021005">
        <w:rPr>
          <w:rFonts w:ascii="Times New Roman" w:hAnsi="Times New Roman" w:cs="Times New Roman"/>
          <w:sz w:val="24"/>
          <w:szCs w:val="24"/>
        </w:rPr>
        <w:t xml:space="preserve"> type 1 </w:t>
      </w:r>
      <w:r w:rsidR="00AB30B6">
        <w:rPr>
          <w:rFonts w:ascii="Times New Roman" w:hAnsi="Times New Roman" w:cs="Times New Roman"/>
          <w:sz w:val="24"/>
          <w:szCs w:val="24"/>
        </w:rPr>
        <w:t>errors</w:t>
      </w:r>
      <w:r w:rsidR="00021005">
        <w:rPr>
          <w:rFonts w:ascii="Times New Roman" w:hAnsi="Times New Roman" w:cs="Times New Roman"/>
          <w:sz w:val="24"/>
          <w:szCs w:val="24"/>
        </w:rPr>
        <w:t xml:space="preserve"> of tests of the null </w:t>
      </w:r>
      <w:r w:rsidR="00AB30B6">
        <w:rPr>
          <w:rFonts w:ascii="Times New Roman" w:hAnsi="Times New Roman" w:cs="Times New Roman"/>
          <w:sz w:val="24"/>
          <w:szCs w:val="24"/>
        </w:rPr>
        <w:t>hypothesis</w:t>
      </w:r>
      <w:r w:rsidR="00C4116A">
        <w:rPr>
          <w:rFonts w:ascii="Times New Roman" w:hAnsi="Times New Roman" w:cs="Times New Roman"/>
          <w:sz w:val="24"/>
          <w:szCs w:val="24"/>
        </w:rPr>
        <w:t xml:space="preserve"> are inflated</w:t>
      </w:r>
      <w:r w:rsidR="000210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155BBA" w14:textId="56C90D87" w:rsidR="008F6857" w:rsidRPr="008F6857" w:rsidRDefault="00D817CA" w:rsidP="008F685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7352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the population size is underestimated</w:t>
      </w:r>
      <w:r w:rsidR="00DA764C">
        <w:rPr>
          <w:rFonts w:ascii="Times New Roman" w:hAnsi="Times New Roman" w:cs="Times New Roman"/>
          <w:sz w:val="24"/>
          <w:szCs w:val="24"/>
        </w:rPr>
        <w:t>, that is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DA764C">
        <w:rPr>
          <w:rFonts w:ascii="Times New Roman" w:hAnsi="Times New Roman" w:cs="Times New Roman"/>
          <w:sz w:val="24"/>
          <w:szCs w:val="24"/>
        </w:rPr>
        <w:t>the</w:t>
      </w:r>
      <w:r w:rsidR="008A0B7A">
        <w:rPr>
          <w:rFonts w:ascii="Times New Roman" w:hAnsi="Times New Roman" w:cs="Times New Roman"/>
          <w:sz w:val="24"/>
          <w:szCs w:val="24"/>
        </w:rPr>
        <w:t xml:space="preserve">n </w:t>
      </w:r>
      <w:r w:rsidR="00C4116A">
        <w:rPr>
          <w:rFonts w:ascii="Times New Roman" w:hAnsi="Times New Roman" w:cs="Times New Roman"/>
          <w:sz w:val="24"/>
          <w:szCs w:val="24"/>
        </w:rPr>
        <w:t>for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C4116A" w:rsidRPr="00C73529">
        <w:rPr>
          <w:rFonts w:ascii="Times New Roman" w:hAnsi="Times New Roman" w:cs="Times New Roman"/>
          <w:sz w:val="24"/>
          <w:szCs w:val="24"/>
        </w:rPr>
        <w:t>all values of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14689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A0B7A">
        <w:rPr>
          <w:rFonts w:ascii="Times New Roman" w:hAnsi="Times New Roman" w:cs="Times New Roman"/>
          <w:sz w:val="24"/>
          <w:szCs w:val="24"/>
        </w:rPr>
        <w:t>the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DA764C">
        <w:rPr>
          <w:rFonts w:ascii="Times New Roman" w:hAnsi="Times New Roman" w:cs="Times New Roman"/>
          <w:sz w:val="24"/>
          <w:szCs w:val="24"/>
        </w:rPr>
        <w:t>apparent relative risk will be biased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>downward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hAnsi="Times New Roman" w:cs="Times New Roman"/>
          <w:sz w:val="24"/>
          <w:szCs w:val="24"/>
        </w:rPr>
        <w:t>toward 0</w:t>
      </w:r>
      <w:r w:rsidR="008258CE">
        <w:rPr>
          <w:rFonts w:ascii="Times New Roman" w:hAnsi="Times New Roman" w:cs="Times New Roman"/>
          <w:sz w:val="24"/>
          <w:szCs w:val="24"/>
        </w:rPr>
        <w:t>,</w:t>
      </w:r>
      <w:r w:rsidR="00DB47DD">
        <w:rPr>
          <w:rFonts w:ascii="Times New Roman" w:hAnsi="Times New Roman" w:cs="Times New Roman"/>
          <w:sz w:val="24"/>
          <w:szCs w:val="24"/>
        </w:rPr>
        <w:t xml:space="preserve"> </w:t>
      </w:r>
      <w:r w:rsidR="00C4116A">
        <w:rPr>
          <w:rFonts w:ascii="Times New Roman" w:hAnsi="Times New Roman" w:cs="Times New Roman"/>
          <w:sz w:val="24"/>
          <w:szCs w:val="24"/>
        </w:rPr>
        <w:t>and</w:t>
      </w:r>
      <w:r w:rsidR="008A0B7A">
        <w:rPr>
          <w:rFonts w:ascii="Times New Roman" w:hAnsi="Times New Roman" w:cs="Times New Roman"/>
          <w:sz w:val="24"/>
          <w:szCs w:val="24"/>
        </w:rPr>
        <w:t xml:space="preserve"> the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 xml:space="preserve">apparent </w:t>
      </w:r>
      <w:r w:rsidR="00DA764C">
        <w:rPr>
          <w:rFonts w:ascii="Times New Roman" w:hAnsi="Times New Roman" w:cs="Times New Roman"/>
          <w:sz w:val="24"/>
          <w:szCs w:val="24"/>
        </w:rPr>
        <w:t xml:space="preserve">vaccine effectiveness </w:t>
      </w:r>
      <w:r w:rsidR="00AB30B6">
        <w:rPr>
          <w:rFonts w:ascii="Times New Roman" w:hAnsi="Times New Roman" w:cs="Times New Roman"/>
          <w:sz w:val="24"/>
          <w:szCs w:val="24"/>
        </w:rPr>
        <w:t>will</w:t>
      </w:r>
      <w:r w:rsidR="00DA764C">
        <w:rPr>
          <w:rFonts w:ascii="Times New Roman" w:hAnsi="Times New Roman" w:cs="Times New Roman"/>
          <w:sz w:val="24"/>
          <w:szCs w:val="24"/>
        </w:rPr>
        <w:t xml:space="preserve"> be biased </w:t>
      </w:r>
      <w:r w:rsidR="00C73529">
        <w:rPr>
          <w:rFonts w:ascii="Times New Roman" w:hAnsi="Times New Roman" w:cs="Times New Roman"/>
          <w:sz w:val="24"/>
          <w:szCs w:val="24"/>
        </w:rPr>
        <w:t>upward</w:t>
      </w:r>
      <w:r w:rsidR="00C4116A">
        <w:rPr>
          <w:rFonts w:ascii="Times New Roman" w:hAnsi="Times New Roman" w:cs="Times New Roman"/>
          <w:sz w:val="24"/>
          <w:szCs w:val="24"/>
        </w:rPr>
        <w:t>.</w:t>
      </w:r>
      <w:r w:rsidR="00DB47DD">
        <w:rPr>
          <w:rFonts w:ascii="Times New Roman" w:hAnsi="Times New Roman" w:cs="Times New Roman"/>
          <w:sz w:val="24"/>
          <w:szCs w:val="24"/>
        </w:rPr>
        <w:t xml:space="preserve"> </w:t>
      </w:r>
      <w:r w:rsidR="00C73529">
        <w:rPr>
          <w:rFonts w:ascii="Times New Roman" w:hAnsi="Times New Roman" w:cs="Times New Roman"/>
          <w:sz w:val="24"/>
          <w:szCs w:val="24"/>
        </w:rPr>
        <w:t>The explanation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F6857">
        <w:rPr>
          <w:rFonts w:ascii="Times New Roman" w:hAnsi="Times New Roman" w:cs="Times New Roman"/>
          <w:sz w:val="24"/>
          <w:szCs w:val="24"/>
        </w:rPr>
        <w:t xml:space="preserve">is that </w:t>
      </w:r>
      <w:r w:rsidR="008F6857" w:rsidRPr="008F6857">
        <w:rPr>
          <w:rFonts w:ascii="Times New Roman" w:hAnsi="Times New Roman" w:cs="Times New Roman"/>
          <w:i/>
          <w:sz w:val="24"/>
          <w:szCs w:val="24"/>
        </w:rPr>
        <w:t>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F6857">
        <w:rPr>
          <w:rFonts w:ascii="Times New Roman" w:hAnsi="Times New Roman" w:cs="Times New Roman"/>
          <w:sz w:val="24"/>
          <w:szCs w:val="24"/>
        </w:rPr>
        <w:t xml:space="preserve">only </w:t>
      </w:r>
      <w:r w:rsidR="00C73529">
        <w:rPr>
          <w:rFonts w:ascii="Times New Roman" w:hAnsi="Times New Roman" w:cs="Times New Roman"/>
          <w:sz w:val="24"/>
          <w:szCs w:val="24"/>
        </w:rPr>
        <w:t>comes into the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F6857">
        <w:rPr>
          <w:rFonts w:ascii="Times New Roman" w:hAnsi="Times New Roman" w:cs="Times New Roman"/>
          <w:sz w:val="24"/>
          <w:szCs w:val="24"/>
        </w:rPr>
        <w:t>calculation of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73529">
        <w:rPr>
          <w:rFonts w:ascii="Times New Roman" w:hAnsi="Times New Roman" w:cs="Times New Roman"/>
          <w:sz w:val="24"/>
          <w:szCs w:val="24"/>
        </w:rPr>
        <w:t>through the term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>(see equation1 and Table1) and thus if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F6857" w:rsidRPr="00B56184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8F6857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C56DE">
        <w:rPr>
          <w:rFonts w:ascii="Times New Roman" w:eastAsiaTheme="minorEastAsia" w:hAnsi="Times New Roman" w:cs="Times New Roman"/>
          <w:sz w:val="24"/>
          <w:szCs w:val="24"/>
        </w:rPr>
        <w:t xml:space="preserve">too </w:t>
      </w:r>
      <w:r w:rsidR="008F6857">
        <w:rPr>
          <w:rFonts w:ascii="Times New Roman" w:eastAsiaTheme="minorEastAsia" w:hAnsi="Times New Roman" w:cs="Times New Roman"/>
          <w:sz w:val="24"/>
          <w:szCs w:val="24"/>
        </w:rPr>
        <w:t>small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then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</m:oMath>
      <w:r w:rsidR="008F6857">
        <w:rPr>
          <w:rFonts w:ascii="Times New Roman" w:eastAsiaTheme="minorEastAsia" w:hAnsi="Times New Roman" w:cs="Times New Roman"/>
          <w:sz w:val="24"/>
          <w:szCs w:val="24"/>
        </w:rPr>
        <w:t xml:space="preserve"> will also be too </w:t>
      </w:r>
      <w:r w:rsidR="00AB30B6">
        <w:rPr>
          <w:rFonts w:ascii="Times New Roman" w:eastAsiaTheme="minorEastAsia" w:hAnsi="Times New Roman" w:cs="Times New Roman"/>
          <w:sz w:val="24"/>
          <w:szCs w:val="24"/>
        </w:rPr>
        <w:t xml:space="preserve">small 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>bias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>ing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 xml:space="preserve">the apparent relative risk 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>downward.</w:t>
      </w:r>
      <w:r w:rsidR="00AB30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764C">
        <w:rPr>
          <w:rFonts w:ascii="Times New Roman" w:hAnsi="Times New Roman" w:cs="Times New Roman"/>
          <w:sz w:val="24"/>
          <w:szCs w:val="24"/>
        </w:rPr>
        <w:t>On the other hand, if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>the population size is overestimated, that is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8A0B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n the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>apparent relative risk</w:t>
      </w:r>
      <w:r w:rsidR="00B56184">
        <w:rPr>
          <w:rFonts w:ascii="Times New Roman" w:hAnsi="Times New Roman" w:cs="Times New Roman"/>
          <w:sz w:val="24"/>
          <w:szCs w:val="24"/>
        </w:rPr>
        <w:t xml:space="preserve"> </w:t>
      </w:r>
      <w:r w:rsidR="00DA764C">
        <w:rPr>
          <w:rFonts w:ascii="Times New Roman" w:hAnsi="Times New Roman" w:cs="Times New Roman"/>
          <w:sz w:val="24"/>
          <w:szCs w:val="24"/>
        </w:rPr>
        <w:t xml:space="preserve">will be biased </w:t>
      </w:r>
      <w:proofErr w:type="gramStart"/>
      <w:r w:rsidR="00DA764C">
        <w:rPr>
          <w:rFonts w:ascii="Times New Roman" w:hAnsi="Times New Roman" w:cs="Times New Roman"/>
          <w:sz w:val="24"/>
          <w:szCs w:val="24"/>
        </w:rPr>
        <w:t>upwards</w:t>
      </w:r>
      <w:proofErr w:type="gramEnd"/>
      <w:r w:rsidR="008A0B7A">
        <w:rPr>
          <w:rFonts w:ascii="Times New Roman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hAnsi="Times New Roman" w:cs="Times New Roman"/>
          <w:sz w:val="24"/>
          <w:szCs w:val="24"/>
        </w:rPr>
        <w:t>and the</w:t>
      </w:r>
      <w:r w:rsidR="008A0B7A">
        <w:rPr>
          <w:rFonts w:ascii="Times New Roman" w:hAnsi="Times New Roman" w:cs="Times New Roman"/>
          <w:sz w:val="24"/>
          <w:szCs w:val="24"/>
        </w:rPr>
        <w:t xml:space="preserve"> apparent </w:t>
      </w:r>
      <w:r w:rsidR="008F6857">
        <w:rPr>
          <w:rFonts w:ascii="Times New Roman" w:hAnsi="Times New Roman" w:cs="Times New Roman"/>
          <w:sz w:val="24"/>
          <w:szCs w:val="24"/>
        </w:rPr>
        <w:t xml:space="preserve">vaccine effectiveness </w:t>
      </w:r>
      <w:r w:rsidR="00B56184">
        <w:rPr>
          <w:rFonts w:ascii="Times New Roman" w:hAnsi="Times New Roman" w:cs="Times New Roman"/>
          <w:sz w:val="24"/>
          <w:szCs w:val="24"/>
        </w:rPr>
        <w:t>is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7C56DE">
        <w:rPr>
          <w:rFonts w:ascii="Times New Roman" w:hAnsi="Times New Roman" w:cs="Times New Roman"/>
          <w:sz w:val="24"/>
          <w:szCs w:val="24"/>
        </w:rPr>
        <w:t>biased downward</w:t>
      </w:r>
      <w:r w:rsidR="00B56184">
        <w:rPr>
          <w:rFonts w:ascii="Times New Roman" w:hAnsi="Times New Roman" w:cs="Times New Roman"/>
          <w:sz w:val="24"/>
          <w:szCs w:val="24"/>
        </w:rPr>
        <w:t>.</w:t>
      </w:r>
      <w:r w:rsidR="008F68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6CE661" w14:textId="601BF65B" w:rsidR="00ED7C11" w:rsidRDefault="008F6857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84" w:name="_Hlk88291435"/>
      <w:r>
        <w:rPr>
          <w:rFonts w:ascii="Times New Roman" w:hAnsi="Times New Roman" w:cs="Times New Roman"/>
          <w:sz w:val="24"/>
          <w:szCs w:val="24"/>
        </w:rPr>
        <w:t>If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multiple sources of error</w:t>
      </w:r>
      <w:r w:rsidR="00C73529">
        <w:rPr>
          <w:rFonts w:ascii="Times New Roman" w:hAnsi="Times New Roman" w:cs="Times New Roman"/>
          <w:sz w:val="24"/>
          <w:szCs w:val="24"/>
        </w:rPr>
        <w:t xml:space="preserve"> are present,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7C56DE">
        <w:rPr>
          <w:rFonts w:ascii="Times New Roman" w:hAnsi="Times New Roman" w:cs="Times New Roman"/>
          <w:sz w:val="24"/>
          <w:szCs w:val="24"/>
        </w:rPr>
        <w:t>the direction of the bias can be either upward</w:t>
      </w:r>
      <w:r w:rsidR="00DB47DD">
        <w:rPr>
          <w:rFonts w:ascii="Times New Roman" w:hAnsi="Times New Roman" w:cs="Times New Roman"/>
          <w:sz w:val="24"/>
          <w:szCs w:val="24"/>
        </w:rPr>
        <w:t xml:space="preserve"> or</w:t>
      </w:r>
      <w:r w:rsidR="007C56DE">
        <w:rPr>
          <w:rFonts w:ascii="Times New Roman" w:hAnsi="Times New Roman" w:cs="Times New Roman"/>
          <w:sz w:val="24"/>
          <w:szCs w:val="24"/>
        </w:rPr>
        <w:t xml:space="preserve"> downward</w:t>
      </w:r>
      <w:r w:rsidR="00915937">
        <w:rPr>
          <w:rFonts w:ascii="Times New Roman" w:hAnsi="Times New Roman" w:cs="Times New Roman"/>
          <w:sz w:val="24"/>
          <w:szCs w:val="24"/>
        </w:rPr>
        <w:t>.</w:t>
      </w:r>
      <w:bookmarkEnd w:id="84"/>
      <w:r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00AB30B6">
        <w:rPr>
          <w:rFonts w:ascii="Times New Roman" w:hAnsi="Times New Roman" w:cs="Times New Roman"/>
          <w:sz w:val="24"/>
          <w:szCs w:val="24"/>
        </w:rPr>
        <w:t>suppose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>there is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>underreporting of vaccinated person</w:t>
      </w:r>
      <w:r w:rsidR="00DB47DD">
        <w:rPr>
          <w:rFonts w:ascii="Times New Roman" w:hAnsi="Times New Roman" w:cs="Times New Roman"/>
          <w:sz w:val="24"/>
          <w:szCs w:val="24"/>
        </w:rPr>
        <w:t>s to the registry</w:t>
      </w:r>
      <w:r w:rsidR="00ED7C11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w:bookmarkStart w:id="85" w:name="_Hlk87525272"/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sub>
            </m:sSub>
            <w:bookmarkEnd w:id="85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="00ED7C11">
        <w:rPr>
          <w:rFonts w:ascii="Times New Roman" w:hAnsi="Times New Roman" w:cs="Times New Roman"/>
          <w:sz w:val="24"/>
          <w:szCs w:val="24"/>
        </w:rPr>
        <w:t>inc</w:t>
      </w:r>
      <w:proofErr w:type="spellStart"/>
      <w:r w:rsidR="00075CCC">
        <w:rPr>
          <w:rFonts w:ascii="Times New Roman" w:hAnsi="Times New Roman" w:cs="Times New Roman"/>
          <w:sz w:val="24"/>
          <w:szCs w:val="24"/>
        </w:rPr>
        <w:t>omplete</w:t>
      </w:r>
      <w:proofErr w:type="spellEnd"/>
      <w:r w:rsidR="00075CCC">
        <w:rPr>
          <w:rFonts w:ascii="Times New Roman" w:hAnsi="Times New Roman" w:cs="Times New Roman"/>
          <w:sz w:val="24"/>
          <w:szCs w:val="24"/>
        </w:rPr>
        <w:t xml:space="preserve"> l</w:t>
      </w:r>
      <w:r w:rsidR="00ED7C11">
        <w:rPr>
          <w:rFonts w:ascii="Times New Roman" w:hAnsi="Times New Roman" w:cs="Times New Roman"/>
          <w:sz w:val="24"/>
          <w:szCs w:val="24"/>
        </w:rPr>
        <w:t>inkage</w:t>
      </w:r>
      <w:bookmarkStart w:id="86" w:name="_Hlk87525435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bookmarkEnd w:id="86"/>
      <w:r w:rsidR="00ED7C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15937">
        <w:rPr>
          <w:rFonts w:ascii="Times New Roman" w:eastAsiaTheme="minorEastAsia" w:hAnsi="Times New Roman" w:cs="Times New Roman"/>
          <w:sz w:val="24"/>
          <w:szCs w:val="24"/>
        </w:rPr>
        <w:t xml:space="preserve"> but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 xml:space="preserve"> no error in </w:t>
      </w:r>
      <w:r w:rsidR="008C1679" w:rsidRPr="008C1679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2267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(f=0)</m:t>
        </m:r>
      </m:oMath>
      <w:r w:rsidR="00DB47DD">
        <w:rPr>
          <w:rFonts w:ascii="Times New Roman" w:eastAsiaTheme="minorEastAsia" w:hAnsi="Times New Roman" w:cs="Times New Roman"/>
          <w:sz w:val="24"/>
          <w:szCs w:val="24"/>
        </w:rPr>
        <w:t>, then an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 effective vaccine </w:t>
      </w:r>
      <w:bookmarkStart w:id="87" w:name="_Hlk87470678"/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w:bookmarkStart w:id="88" w:name="_Hlk87516763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w:bookmarkEnd w:id="87"/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  <w:bookmarkEnd w:id="88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&gt;0)</m:t>
        </m:r>
      </m:oMath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>could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4B70">
        <w:rPr>
          <w:rFonts w:ascii="Times New Roman" w:eastAsiaTheme="minorEastAsia" w:hAnsi="Times New Roman" w:cs="Times New Roman"/>
          <w:sz w:val="24"/>
          <w:szCs w:val="24"/>
        </w:rPr>
        <w:t>appear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 either more or less effective than it really is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5937">
        <w:rPr>
          <w:rFonts w:ascii="Times New Roman" w:eastAsiaTheme="minorEastAsia" w:hAnsi="Times New Roman" w:cs="Times New Roman"/>
          <w:sz w:val="24"/>
          <w:szCs w:val="24"/>
        </w:rPr>
        <w:t>(see line 3 of Table 3)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458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The reason 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apparent relative risk can be either higher or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8C16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5937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because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>incomplete linkage pull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the relative risk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downward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 xml:space="preserve">toward 0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while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underreporting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of vaccinated persons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>pulls the relative risk in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opposite direction toward 1.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8A0B7A">
        <w:rPr>
          <w:rFonts w:ascii="Times New Roman" w:hAnsi="Times New Roman" w:cs="Times New Roman"/>
          <w:sz w:val="24"/>
          <w:szCs w:val="24"/>
        </w:rPr>
        <w:t xml:space="preserve"> </w:t>
      </w:r>
      <w:r w:rsidR="00CD5A24">
        <w:rPr>
          <w:rFonts w:ascii="Times New Roman" w:hAnsi="Times New Roman" w:cs="Times New Roman"/>
          <w:sz w:val="24"/>
          <w:szCs w:val="24"/>
        </w:rPr>
        <w:t xml:space="preserve">ultimate </w:t>
      </w:r>
      <w:r w:rsidR="008A0B7A">
        <w:rPr>
          <w:rFonts w:ascii="Times New Roman" w:hAnsi="Times New Roman" w:cs="Times New Roman"/>
          <w:sz w:val="24"/>
          <w:szCs w:val="24"/>
        </w:rPr>
        <w:t xml:space="preserve">direction of the bias </w:t>
      </w:r>
      <w:r w:rsidR="00CD5A24">
        <w:rPr>
          <w:rFonts w:ascii="Times New Roman" w:hAnsi="Times New Roman" w:cs="Times New Roman"/>
          <w:sz w:val="24"/>
          <w:szCs w:val="24"/>
        </w:rPr>
        <w:t xml:space="preserve">from these </w:t>
      </w:r>
      <w:r w:rsidR="00915937">
        <w:rPr>
          <w:rFonts w:ascii="Times New Roman" w:hAnsi="Times New Roman" w:cs="Times New Roman"/>
          <w:sz w:val="24"/>
          <w:szCs w:val="24"/>
        </w:rPr>
        <w:t xml:space="preserve">two </w:t>
      </w:r>
      <w:r w:rsidR="00CD5A24">
        <w:rPr>
          <w:rFonts w:ascii="Times New Roman" w:hAnsi="Times New Roman" w:cs="Times New Roman"/>
          <w:sz w:val="24"/>
          <w:szCs w:val="24"/>
        </w:rPr>
        <w:t>sources of error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>depends on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 xml:space="preserve">the 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>values of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del w:id="89" w:author="Douglas Ezra Morrison" w:date="2021-11-28T09:48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del>
            </m:ctrlPr>
          </m:sSubPr>
          <m:e>
            <m:r>
              <w:del w:id="90" w:author="Douglas Ezra Morrison" w:date="2021-11-28T09:48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w:del>
            </m:r>
          </m:e>
          <m:sub>
            <m:r>
              <w:del w:id="91" w:author="Douglas Ezra Morrison" w:date="2021-11-28T09:48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w:del>
            </m:r>
          </m:sub>
        </m:sSub>
        <m:sSub>
          <m:sSubPr>
            <m:ctrlPr>
              <w:ins w:id="92" w:author="Douglas Ezra Morrison" w:date="2021-11-28T09:48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93" w:author="Douglas Ezra Morrison" w:date="2021-11-28T09:48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w:ins>
            </m:r>
          </m:e>
          <m:sub>
            <m:r>
              <w:ins w:id="94" w:author="Douglas Ezra Morrison" w:date="2021-11-28T09:48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w:ins>
            </m:r>
          </m:sub>
        </m:sSub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</m:t>
        </m:r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 xml:space="preserve">Although if the vaccine is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truly 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>effective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>then, these two sources of error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65F7">
        <w:rPr>
          <w:rFonts w:ascii="Times New Roman" w:eastAsiaTheme="minorEastAsia" w:hAnsi="Times New Roman" w:cs="Times New Roman"/>
          <w:sz w:val="24"/>
          <w:szCs w:val="24"/>
        </w:rPr>
        <w:t>cannot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 xml:space="preserve"> make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>the vaccine appear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>harmful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 (that is,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&lt;1 </m:t>
        </m:r>
      </m:oMath>
      <w:r w:rsidR="00053219">
        <w:rPr>
          <w:rFonts w:ascii="Times New Roman" w:eastAsiaTheme="minorEastAsia" w:hAnsi="Times New Roman" w:cs="Times New Roman"/>
          <w:sz w:val="24"/>
          <w:szCs w:val="24"/>
        </w:rPr>
        <w:t>then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1647" w:rsidRPr="00F41647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&lt;1 </w:t>
      </w:r>
      <w:r w:rsidR="00B265F7">
        <w:rPr>
          <w:rFonts w:ascii="Times New Roman" w:eastAsiaTheme="minorEastAsia" w:hAnsi="Times New Roman" w:cs="Times New Roman"/>
          <w:sz w:val="24"/>
          <w:szCs w:val="24"/>
        </w:rPr>
        <w:t>regardless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 of the values of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del w:id="95" w:author="Douglas Ezra Morrison" w:date="2021-11-28T09:48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del>
            </m:ctrlPr>
          </m:sSubPr>
          <m:e>
            <m:r>
              <w:del w:id="96" w:author="Douglas Ezra Morrison" w:date="2021-11-28T09:48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w:del>
            </m:r>
          </m:e>
          <m:sub>
            <m:r>
              <w:del w:id="97" w:author="Douglas Ezra Morrison" w:date="2021-11-28T09:48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w:del>
            </m:r>
          </m:sub>
        </m:sSub>
        <m:sSub>
          <m:sSubPr>
            <m:ctrlPr>
              <w:ins w:id="98" w:author="Douglas Ezra Morrison" w:date="2021-11-28T09:48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99" w:author="Douglas Ezra Morrison" w:date="2021-11-28T09:48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w:ins>
            </m:r>
          </m:e>
          <m:sub>
            <m:r>
              <w:ins w:id="100" w:author="Douglas Ezra Morrison" w:date="2021-11-28T09:48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w:ins>
            </m:r>
          </m:sub>
        </m:sSub>
      </m:oMath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DB47D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>On the other hand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 xml:space="preserve"> if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 the vaccine i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>s either ineffective or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harmful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≥1</m:t>
        </m:r>
      </m:oMath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>and in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>some circumstances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0A31" w:rsidRPr="008C1679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could 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even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>be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>less than 1</w:t>
      </w:r>
      <w:r w:rsidR="002005D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 xml:space="preserve">in which case an ineffective or </w:t>
      </w:r>
      <w:r w:rsidR="000A1994">
        <w:rPr>
          <w:rFonts w:ascii="Times New Roman" w:eastAsiaTheme="minorEastAsia" w:hAnsi="Times New Roman" w:cs="Times New Roman"/>
          <w:sz w:val="24"/>
          <w:szCs w:val="24"/>
        </w:rPr>
        <w:t>harmful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1994">
        <w:rPr>
          <w:rFonts w:ascii="Times New Roman" w:eastAsiaTheme="minorEastAsia" w:hAnsi="Times New Roman" w:cs="Times New Roman"/>
          <w:sz w:val="24"/>
          <w:szCs w:val="24"/>
        </w:rPr>
        <w:t>vaccine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>ould falsely appear effective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 xml:space="preserve"> (line 9 of table 3)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CF0216" w14:textId="77777777" w:rsidR="00207C91" w:rsidRDefault="00207C91">
      <w:pPr>
        <w:rPr>
          <w:rFonts w:ascii="Times New Roman" w:hAnsi="Times New Roman" w:cs="Times New Roman"/>
          <w:sz w:val="24"/>
          <w:szCs w:val="24"/>
        </w:rPr>
      </w:pPr>
    </w:p>
    <w:p w14:paraId="048FE096" w14:textId="60840BA1" w:rsidR="007C56DE" w:rsidRDefault="00207C91">
      <w:pPr>
        <w:rPr>
          <w:rFonts w:ascii="Times New Roman" w:hAnsi="Times New Roman" w:cs="Times New Roman"/>
          <w:b/>
          <w:sz w:val="24"/>
          <w:szCs w:val="24"/>
        </w:rPr>
      </w:pPr>
      <w:r w:rsidRPr="00207C91">
        <w:rPr>
          <w:rFonts w:ascii="Times New Roman" w:hAnsi="Times New Roman" w:cs="Times New Roman"/>
          <w:b/>
          <w:sz w:val="24"/>
          <w:szCs w:val="24"/>
        </w:rPr>
        <w:t>Discussion</w:t>
      </w:r>
    </w:p>
    <w:p w14:paraId="22A8944A" w14:textId="097055E0" w:rsidR="006D7238" w:rsidRDefault="001902D9" w:rsidP="00D27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paper </w:t>
      </w:r>
      <w:r w:rsidR="00D27DCC" w:rsidRPr="00D27DCC">
        <w:rPr>
          <w:rFonts w:ascii="Times New Roman" w:hAnsi="Times New Roman" w:cs="Times New Roman"/>
          <w:sz w:val="24"/>
          <w:szCs w:val="24"/>
        </w:rPr>
        <w:t>evaluate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 biases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E10808">
        <w:rPr>
          <w:rFonts w:ascii="Times New Roman" w:hAnsi="Times New Roman" w:cs="Times New Roman"/>
          <w:sz w:val="24"/>
          <w:szCs w:val="24"/>
        </w:rPr>
        <w:t xml:space="preserve">in estimates of 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vaccine effectiveness </w:t>
      </w:r>
      <w:r w:rsidR="00E10808">
        <w:rPr>
          <w:rFonts w:ascii="Times New Roman" w:hAnsi="Times New Roman" w:cs="Times New Roman"/>
          <w:sz w:val="24"/>
          <w:szCs w:val="24"/>
        </w:rPr>
        <w:t>from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6D7238">
        <w:rPr>
          <w:rFonts w:ascii="Times New Roman" w:hAnsi="Times New Roman" w:cs="Times New Roman"/>
          <w:sz w:val="24"/>
          <w:szCs w:val="24"/>
        </w:rPr>
        <w:t>link</w:t>
      </w:r>
      <w:r w:rsidR="00E10808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164" w:rsidRPr="00D27DCC">
        <w:rPr>
          <w:rFonts w:ascii="Times New Roman" w:hAnsi="Times New Roman" w:cs="Times New Roman"/>
          <w:sz w:val="24"/>
          <w:szCs w:val="24"/>
        </w:rPr>
        <w:t>population-based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 health registries. While this work was motivated by COVID-19</w:t>
      </w:r>
      <w:r>
        <w:rPr>
          <w:rFonts w:ascii="Times New Roman" w:hAnsi="Times New Roman" w:cs="Times New Roman"/>
          <w:sz w:val="24"/>
          <w:szCs w:val="24"/>
        </w:rPr>
        <w:t xml:space="preserve"> vaccine</w:t>
      </w:r>
      <w:r w:rsidR="00E10808">
        <w:rPr>
          <w:rFonts w:ascii="Times New Roman" w:hAnsi="Times New Roman" w:cs="Times New Roman"/>
          <w:sz w:val="24"/>
          <w:szCs w:val="24"/>
        </w:rPr>
        <w:t xml:space="preserve"> questions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, the results are </w:t>
      </w:r>
      <w:r w:rsidR="00E10808">
        <w:rPr>
          <w:rFonts w:ascii="Times New Roman" w:hAnsi="Times New Roman" w:cs="Times New Roman"/>
          <w:sz w:val="24"/>
          <w:szCs w:val="24"/>
        </w:rPr>
        <w:t xml:space="preserve">broadly </w:t>
      </w:r>
      <w:r w:rsidR="00D27DCC" w:rsidRPr="00D27DCC">
        <w:rPr>
          <w:rFonts w:ascii="Times New Roman" w:hAnsi="Times New Roman" w:cs="Times New Roman"/>
          <w:sz w:val="24"/>
          <w:szCs w:val="24"/>
        </w:rPr>
        <w:t>applicable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to </w:t>
      </w:r>
      <w:r w:rsidR="00E10808" w:rsidRPr="00D27DCC">
        <w:rPr>
          <w:rFonts w:ascii="Times New Roman" w:hAnsi="Times New Roman" w:cs="Times New Roman"/>
          <w:sz w:val="24"/>
          <w:szCs w:val="24"/>
        </w:rPr>
        <w:t>estimat</w:t>
      </w:r>
      <w:r w:rsidR="00E10808">
        <w:rPr>
          <w:rFonts w:ascii="Times New Roman" w:hAnsi="Times New Roman" w:cs="Times New Roman"/>
          <w:sz w:val="24"/>
          <w:szCs w:val="24"/>
        </w:rPr>
        <w:t>ing</w:t>
      </w:r>
      <w:r w:rsidR="00E10808" w:rsidRPr="00D27DCC">
        <w:rPr>
          <w:rFonts w:ascii="Times New Roman" w:hAnsi="Times New Roman" w:cs="Times New Roman"/>
          <w:sz w:val="24"/>
          <w:szCs w:val="24"/>
        </w:rPr>
        <w:t xml:space="preserve"> relative risks of exposures</w:t>
      </w:r>
      <w:r w:rsidR="00E10808">
        <w:rPr>
          <w:rFonts w:ascii="Times New Roman" w:hAnsi="Times New Roman" w:cs="Times New Roman"/>
          <w:sz w:val="24"/>
          <w:szCs w:val="24"/>
        </w:rPr>
        <w:t xml:space="preserve"> from linking 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population-based </w:t>
      </w:r>
      <w:r w:rsidR="00722C00">
        <w:rPr>
          <w:rFonts w:ascii="Times New Roman" w:hAnsi="Times New Roman" w:cs="Times New Roman"/>
          <w:sz w:val="24"/>
          <w:szCs w:val="24"/>
        </w:rPr>
        <w:t>health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 registries</w:t>
      </w:r>
      <w:r w:rsidR="00E10808">
        <w:rPr>
          <w:rFonts w:ascii="Times New Roman" w:hAnsi="Times New Roman" w:cs="Times New Roman"/>
          <w:sz w:val="24"/>
          <w:szCs w:val="24"/>
        </w:rPr>
        <w:t>.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2C5AD5" w14:textId="14C6783C" w:rsidR="00D61164" w:rsidRDefault="006D7238" w:rsidP="00D27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found that </w:t>
      </w:r>
      <w:r w:rsidR="00E10808">
        <w:rPr>
          <w:rFonts w:ascii="Times New Roman" w:hAnsi="Times New Roman" w:cs="Times New Roman"/>
          <w:sz w:val="24"/>
          <w:szCs w:val="24"/>
        </w:rPr>
        <w:t xml:space="preserve">the direction of the bias from a single source of error is predictable: </w:t>
      </w:r>
      <w:r>
        <w:rPr>
          <w:rFonts w:ascii="Times New Roman" w:hAnsi="Times New Roman" w:cs="Times New Roman"/>
          <w:sz w:val="24"/>
          <w:szCs w:val="24"/>
        </w:rPr>
        <w:t>u</w:t>
      </w:r>
      <w:r w:rsidR="00D27DCC">
        <w:rPr>
          <w:rFonts w:ascii="Times New Roman" w:hAnsi="Times New Roman" w:cs="Times New Roman"/>
          <w:sz w:val="24"/>
          <w:szCs w:val="24"/>
        </w:rPr>
        <w:t>nderrep</w:t>
      </w:r>
      <w:r w:rsidR="00722C00">
        <w:rPr>
          <w:rFonts w:ascii="Times New Roman" w:hAnsi="Times New Roman" w:cs="Times New Roman"/>
          <w:sz w:val="24"/>
          <w:szCs w:val="24"/>
        </w:rPr>
        <w:t>orting</w:t>
      </w:r>
      <w:r w:rsidR="00D27DCC">
        <w:rPr>
          <w:rFonts w:ascii="Times New Roman" w:hAnsi="Times New Roman" w:cs="Times New Roman"/>
          <w:sz w:val="24"/>
          <w:szCs w:val="24"/>
        </w:rPr>
        <w:t xml:space="preserve"> o</w:t>
      </w:r>
      <w:r w:rsidR="00722C00">
        <w:rPr>
          <w:rFonts w:ascii="Times New Roman" w:hAnsi="Times New Roman" w:cs="Times New Roman"/>
          <w:sz w:val="24"/>
          <w:szCs w:val="24"/>
        </w:rPr>
        <w:t xml:space="preserve">f </w:t>
      </w:r>
      <w:r w:rsidR="00D61164">
        <w:rPr>
          <w:rFonts w:ascii="Times New Roman" w:hAnsi="Times New Roman" w:cs="Times New Roman"/>
          <w:sz w:val="24"/>
          <w:szCs w:val="24"/>
        </w:rPr>
        <w:t>vaccinations</w:t>
      </w:r>
      <w:r w:rsidR="00722C00">
        <w:rPr>
          <w:rFonts w:ascii="Times New Roman" w:hAnsi="Times New Roman" w:cs="Times New Roman"/>
          <w:sz w:val="24"/>
          <w:szCs w:val="24"/>
        </w:rPr>
        <w:t xml:space="preserve"> </w:t>
      </w:r>
      <w:r w:rsidR="00D27DCC">
        <w:rPr>
          <w:rFonts w:ascii="Times New Roman" w:hAnsi="Times New Roman" w:cs="Times New Roman"/>
          <w:sz w:val="24"/>
          <w:szCs w:val="24"/>
        </w:rPr>
        <w:t>attenuate</w:t>
      </w:r>
      <w:r w:rsidR="00722C00">
        <w:rPr>
          <w:rFonts w:ascii="Times New Roman" w:hAnsi="Times New Roman" w:cs="Times New Roman"/>
          <w:sz w:val="24"/>
          <w:szCs w:val="24"/>
        </w:rPr>
        <w:t>s</w:t>
      </w:r>
      <w:r w:rsidR="00D27DCC">
        <w:rPr>
          <w:rFonts w:ascii="Times New Roman" w:hAnsi="Times New Roman" w:cs="Times New Roman"/>
          <w:sz w:val="24"/>
          <w:szCs w:val="24"/>
        </w:rPr>
        <w:t xml:space="preserve"> the </w:t>
      </w:r>
      <w:r w:rsidR="00722C00">
        <w:rPr>
          <w:rFonts w:ascii="Times New Roman" w:hAnsi="Times New Roman" w:cs="Times New Roman"/>
          <w:sz w:val="24"/>
          <w:szCs w:val="24"/>
        </w:rPr>
        <w:t>expected estimated effect sizes</w:t>
      </w:r>
      <w:r w:rsidR="00093F9B">
        <w:rPr>
          <w:rFonts w:ascii="Times New Roman" w:hAnsi="Times New Roman" w:cs="Times New Roman"/>
          <w:sz w:val="24"/>
          <w:szCs w:val="24"/>
        </w:rPr>
        <w:t xml:space="preserve">; underreporting of cases does not </w:t>
      </w:r>
      <w:r w:rsidR="00822EFC">
        <w:rPr>
          <w:rFonts w:ascii="Times New Roman" w:hAnsi="Times New Roman" w:cs="Times New Roman"/>
          <w:sz w:val="24"/>
          <w:szCs w:val="24"/>
        </w:rPr>
        <w:t>create</w:t>
      </w:r>
      <w:r w:rsidR="00093F9B">
        <w:rPr>
          <w:rFonts w:ascii="Times New Roman" w:hAnsi="Times New Roman" w:cs="Times New Roman"/>
          <w:sz w:val="24"/>
          <w:szCs w:val="24"/>
        </w:rPr>
        <w:t xml:space="preserve"> bias; i</w:t>
      </w:r>
      <w:r w:rsidR="00D27DCC">
        <w:rPr>
          <w:rFonts w:ascii="Times New Roman" w:hAnsi="Times New Roman" w:cs="Times New Roman"/>
          <w:sz w:val="24"/>
          <w:szCs w:val="24"/>
        </w:rPr>
        <w:t xml:space="preserve">ncomplete linking </w:t>
      </w:r>
      <w:r w:rsidR="00093F9B">
        <w:rPr>
          <w:rFonts w:ascii="Times New Roman" w:hAnsi="Times New Roman" w:cs="Times New Roman"/>
          <w:sz w:val="24"/>
          <w:szCs w:val="24"/>
        </w:rPr>
        <w:t xml:space="preserve">between the registries is expected to lead to </w:t>
      </w:r>
      <w:r w:rsidR="00D27DCC">
        <w:rPr>
          <w:rFonts w:ascii="Times New Roman" w:hAnsi="Times New Roman" w:cs="Times New Roman"/>
          <w:sz w:val="24"/>
          <w:szCs w:val="24"/>
        </w:rPr>
        <w:t xml:space="preserve">overestimation of vaccine </w:t>
      </w:r>
      <w:r w:rsidR="00D61164">
        <w:rPr>
          <w:rFonts w:ascii="Times New Roman" w:hAnsi="Times New Roman" w:cs="Times New Roman"/>
          <w:sz w:val="24"/>
          <w:szCs w:val="24"/>
        </w:rPr>
        <w:t>effectiveness</w:t>
      </w:r>
      <w:r w:rsidR="00093F9B">
        <w:rPr>
          <w:rFonts w:ascii="Times New Roman" w:hAnsi="Times New Roman" w:cs="Times New Roman"/>
          <w:sz w:val="24"/>
          <w:szCs w:val="24"/>
        </w:rPr>
        <w:t>; u</w:t>
      </w:r>
      <w:r w:rsidR="00D61164">
        <w:rPr>
          <w:rFonts w:ascii="Times New Roman" w:hAnsi="Times New Roman" w:cs="Times New Roman"/>
          <w:sz w:val="24"/>
          <w:szCs w:val="24"/>
        </w:rPr>
        <w:t>nderestimation</w:t>
      </w:r>
      <w:r w:rsidR="00D27DCC">
        <w:rPr>
          <w:rFonts w:ascii="Times New Roman" w:hAnsi="Times New Roman" w:cs="Times New Roman"/>
          <w:sz w:val="24"/>
          <w:szCs w:val="24"/>
        </w:rPr>
        <w:t xml:space="preserve"> of the population size result</w:t>
      </w:r>
      <w:r w:rsidR="001902D9">
        <w:rPr>
          <w:rFonts w:ascii="Times New Roman" w:hAnsi="Times New Roman" w:cs="Times New Roman"/>
          <w:sz w:val="24"/>
          <w:szCs w:val="24"/>
        </w:rPr>
        <w:t>s</w:t>
      </w:r>
      <w:r w:rsidR="00D27DCC">
        <w:rPr>
          <w:rFonts w:ascii="Times New Roman" w:hAnsi="Times New Roman" w:cs="Times New Roman"/>
          <w:sz w:val="24"/>
          <w:szCs w:val="24"/>
        </w:rPr>
        <w:t xml:space="preserve"> in overestimation of vaccine </w:t>
      </w:r>
      <w:r w:rsidR="00D61164">
        <w:rPr>
          <w:rFonts w:ascii="Times New Roman" w:hAnsi="Times New Roman" w:cs="Times New Roman"/>
          <w:sz w:val="24"/>
          <w:szCs w:val="24"/>
        </w:rPr>
        <w:t>effectiveness</w:t>
      </w:r>
      <w:r>
        <w:rPr>
          <w:rFonts w:ascii="Times New Roman" w:hAnsi="Times New Roman" w:cs="Times New Roman"/>
          <w:sz w:val="24"/>
          <w:szCs w:val="24"/>
        </w:rPr>
        <w:t>.</w:t>
      </w:r>
      <w:r w:rsidR="00D27DCC">
        <w:rPr>
          <w:rFonts w:ascii="Times New Roman" w:hAnsi="Times New Roman" w:cs="Times New Roman"/>
          <w:sz w:val="24"/>
          <w:szCs w:val="24"/>
        </w:rPr>
        <w:t xml:space="preserve"> </w:t>
      </w:r>
      <w:r w:rsidR="00D27DCC" w:rsidRPr="00D27DCC">
        <w:rPr>
          <w:rFonts w:ascii="Times New Roman" w:hAnsi="Times New Roman" w:cs="Times New Roman"/>
          <w:sz w:val="24"/>
          <w:szCs w:val="24"/>
        </w:rPr>
        <w:t>If multiple sources of error are present, the direction of the bias can be either upward or downward</w:t>
      </w:r>
      <w:r w:rsidR="00737CD2">
        <w:rPr>
          <w:rFonts w:ascii="Times New Roman" w:hAnsi="Times New Roman" w:cs="Times New Roman"/>
          <w:sz w:val="24"/>
          <w:szCs w:val="24"/>
        </w:rPr>
        <w:t>,</w:t>
      </w:r>
      <w:r w:rsidR="00722C00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in fact </w:t>
      </w:r>
      <w:r w:rsidR="00722C00">
        <w:rPr>
          <w:rFonts w:ascii="Times New Roman" w:hAnsi="Times New Roman" w:cs="Times New Roman"/>
          <w:sz w:val="24"/>
          <w:szCs w:val="24"/>
        </w:rPr>
        <w:t>bias</w:t>
      </w:r>
      <w:r w:rsidR="001902D9">
        <w:rPr>
          <w:rFonts w:ascii="Times New Roman" w:hAnsi="Times New Roman" w:cs="Times New Roman"/>
          <w:sz w:val="24"/>
          <w:szCs w:val="24"/>
        </w:rPr>
        <w:t>es</w:t>
      </w:r>
      <w:r w:rsidR="00722C00">
        <w:rPr>
          <w:rFonts w:ascii="Times New Roman" w:hAnsi="Times New Roman" w:cs="Times New Roman"/>
          <w:sz w:val="24"/>
          <w:szCs w:val="24"/>
        </w:rPr>
        <w:t xml:space="preserve"> can be so strong as to make a harmful vaccine appear effective</w:t>
      </w:r>
      <w:r w:rsidR="00D27DCC" w:rsidRPr="00D27DCC">
        <w:rPr>
          <w:rFonts w:ascii="Times New Roman" w:hAnsi="Times New Roman" w:cs="Times New Roman"/>
          <w:sz w:val="24"/>
          <w:szCs w:val="24"/>
        </w:rPr>
        <w:t>.</w:t>
      </w:r>
      <w:r w:rsidR="00B76277" w:rsidRPr="00B762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A88E6" w14:textId="4415FC3B" w:rsidR="00D27DCC" w:rsidRDefault="00384610" w:rsidP="00D27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provide </w:t>
      </w:r>
      <w:r w:rsidR="00574A28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explicit formula to </w:t>
      </w:r>
      <w:r w:rsidR="006D7238">
        <w:rPr>
          <w:rFonts w:ascii="Times New Roman" w:hAnsi="Times New Roman" w:cs="Times New Roman"/>
          <w:sz w:val="24"/>
          <w:szCs w:val="24"/>
        </w:rPr>
        <w:t>quantify and adjust for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093F9B">
        <w:rPr>
          <w:rFonts w:ascii="Times New Roman" w:hAnsi="Times New Roman" w:cs="Times New Roman"/>
          <w:sz w:val="24"/>
          <w:szCs w:val="24"/>
        </w:rPr>
        <w:t>multiple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bias</w:t>
      </w:r>
      <w:r w:rsidR="001902D9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4B4D">
        <w:rPr>
          <w:rFonts w:ascii="Times New Roman" w:hAnsi="Times New Roman" w:cs="Times New Roman"/>
          <w:sz w:val="24"/>
          <w:szCs w:val="24"/>
        </w:rPr>
        <w:t>in estimates of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134B4D">
        <w:rPr>
          <w:rFonts w:ascii="Times New Roman" w:hAnsi="Times New Roman" w:cs="Times New Roman"/>
          <w:sz w:val="24"/>
          <w:szCs w:val="24"/>
        </w:rPr>
        <w:t>vaccine effectiveness</w:t>
      </w:r>
      <w:r w:rsidR="006D7238">
        <w:rPr>
          <w:rFonts w:ascii="Times New Roman" w:hAnsi="Times New Roman" w:cs="Times New Roman"/>
          <w:sz w:val="24"/>
          <w:szCs w:val="24"/>
        </w:rPr>
        <w:t>.</w:t>
      </w:r>
      <w:r w:rsidR="00134B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34B4D">
        <w:rPr>
          <w:rFonts w:ascii="Times New Roman" w:hAnsi="Times New Roman" w:cs="Times New Roman"/>
          <w:sz w:val="24"/>
          <w:szCs w:val="24"/>
        </w:rPr>
        <w:t>formula</w:t>
      </w:r>
      <w:r>
        <w:rPr>
          <w:rFonts w:ascii="Times New Roman" w:hAnsi="Times New Roman" w:cs="Times New Roman"/>
          <w:sz w:val="24"/>
          <w:szCs w:val="24"/>
        </w:rPr>
        <w:t xml:space="preserve"> could be used in sensitivity </w:t>
      </w:r>
      <w:r w:rsidR="00134B4D">
        <w:rPr>
          <w:rFonts w:ascii="Times New Roman" w:hAnsi="Times New Roman" w:cs="Times New Roman"/>
          <w:sz w:val="24"/>
          <w:szCs w:val="24"/>
        </w:rPr>
        <w:t>analyses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134B4D">
        <w:rPr>
          <w:rFonts w:ascii="Times New Roman" w:hAnsi="Times New Roman" w:cs="Times New Roman"/>
          <w:sz w:val="24"/>
          <w:szCs w:val="24"/>
        </w:rPr>
        <w:t>evaluate</w:t>
      </w:r>
      <w:r>
        <w:rPr>
          <w:rFonts w:ascii="Times New Roman" w:hAnsi="Times New Roman" w:cs="Times New Roman"/>
          <w:sz w:val="24"/>
          <w:szCs w:val="24"/>
        </w:rPr>
        <w:t xml:space="preserve"> the potential impact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of the one or </w:t>
      </w:r>
      <w:r w:rsidR="00134B4D"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164">
        <w:rPr>
          <w:rFonts w:ascii="Times New Roman" w:hAnsi="Times New Roman" w:cs="Times New Roman"/>
          <w:sz w:val="24"/>
          <w:szCs w:val="24"/>
        </w:rPr>
        <w:t xml:space="preserve">sources of </w:t>
      </w:r>
      <w:r w:rsidR="00134B4D">
        <w:rPr>
          <w:rFonts w:ascii="Times New Roman" w:hAnsi="Times New Roman" w:cs="Times New Roman"/>
          <w:sz w:val="24"/>
          <w:szCs w:val="24"/>
        </w:rPr>
        <w:t>errors.</w:t>
      </w:r>
      <w:r>
        <w:rPr>
          <w:rFonts w:ascii="Times New Roman" w:hAnsi="Times New Roman" w:cs="Times New Roman"/>
          <w:sz w:val="24"/>
          <w:szCs w:val="24"/>
        </w:rPr>
        <w:t xml:space="preserve"> Supplemental studies could </w:t>
      </w:r>
      <w:r w:rsidR="00D61164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be undertaken to </w:t>
      </w:r>
      <w:r w:rsidR="00134B4D">
        <w:rPr>
          <w:rFonts w:ascii="Times New Roman" w:hAnsi="Times New Roman" w:cs="Times New Roman"/>
          <w:sz w:val="24"/>
          <w:szCs w:val="24"/>
        </w:rPr>
        <w:t>gauge</w:t>
      </w:r>
      <w:r>
        <w:rPr>
          <w:rFonts w:ascii="Times New Roman" w:hAnsi="Times New Roman" w:cs="Times New Roman"/>
          <w:sz w:val="24"/>
          <w:szCs w:val="24"/>
        </w:rPr>
        <w:t xml:space="preserve"> the magnitude of some of these </w:t>
      </w:r>
      <w:r w:rsidR="00134B4D">
        <w:rPr>
          <w:rFonts w:ascii="Times New Roman" w:hAnsi="Times New Roman" w:cs="Times New Roman"/>
          <w:sz w:val="24"/>
          <w:szCs w:val="24"/>
        </w:rPr>
        <w:t>errors</w:t>
      </w:r>
      <w:r>
        <w:rPr>
          <w:rFonts w:ascii="Times New Roman" w:hAnsi="Times New Roman" w:cs="Times New Roman"/>
          <w:sz w:val="24"/>
          <w:szCs w:val="24"/>
        </w:rPr>
        <w:t xml:space="preserve">. For example, </w:t>
      </w:r>
      <w:r w:rsidR="00134B4D">
        <w:rPr>
          <w:rFonts w:ascii="Times New Roman" w:hAnsi="Times New Roman" w:cs="Times New Roman"/>
          <w:sz w:val="24"/>
          <w:szCs w:val="24"/>
        </w:rPr>
        <w:t>studies</w:t>
      </w:r>
      <w:r>
        <w:rPr>
          <w:rFonts w:ascii="Times New Roman" w:hAnsi="Times New Roman" w:cs="Times New Roman"/>
          <w:sz w:val="24"/>
          <w:szCs w:val="24"/>
        </w:rPr>
        <w:t xml:space="preserve"> could be undertaken to measure the magnitude o</w:t>
      </w:r>
      <w:r w:rsidR="002832A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underreporting</w:t>
      </w:r>
      <w:r w:rsidR="00D61164">
        <w:rPr>
          <w:rFonts w:ascii="Times New Roman" w:hAnsi="Times New Roman" w:cs="Times New Roman"/>
          <w:sz w:val="24"/>
          <w:szCs w:val="24"/>
        </w:rPr>
        <w:t xml:space="preserve"> </w:t>
      </w:r>
      <w:r w:rsidR="002832A9">
        <w:rPr>
          <w:rFonts w:ascii="Times New Roman" w:hAnsi="Times New Roman" w:cs="Times New Roman"/>
          <w:sz w:val="24"/>
          <w:szCs w:val="24"/>
        </w:rPr>
        <w:t>to</w:t>
      </w:r>
      <w:r w:rsidR="00D61164">
        <w:rPr>
          <w:rFonts w:ascii="Times New Roman" w:hAnsi="Times New Roman" w:cs="Times New Roman"/>
          <w:sz w:val="24"/>
          <w:szCs w:val="24"/>
        </w:rPr>
        <w:t xml:space="preserve"> registries</w:t>
      </w:r>
      <w:r w:rsidR="002850C3">
        <w:rPr>
          <w:rFonts w:ascii="Times New Roman" w:hAnsi="Times New Roman" w:cs="Times New Roman"/>
          <w:sz w:val="24"/>
          <w:szCs w:val="24"/>
        </w:rPr>
        <w:t xml:space="preserve"> (8-10)</w:t>
      </w:r>
      <w:r w:rsidR="00D61164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32A9">
        <w:rPr>
          <w:rFonts w:ascii="Times New Roman" w:hAnsi="Times New Roman" w:cs="Times New Roman"/>
          <w:sz w:val="24"/>
          <w:szCs w:val="24"/>
        </w:rPr>
        <w:t>incomplete linkages from</w:t>
      </w:r>
      <w:r>
        <w:rPr>
          <w:rFonts w:ascii="Times New Roman" w:hAnsi="Times New Roman" w:cs="Times New Roman"/>
          <w:sz w:val="24"/>
          <w:szCs w:val="24"/>
        </w:rPr>
        <w:t xml:space="preserve"> case </w:t>
      </w:r>
      <w:r w:rsidR="00134B4D">
        <w:rPr>
          <w:rFonts w:ascii="Times New Roman" w:hAnsi="Times New Roman" w:cs="Times New Roman"/>
          <w:sz w:val="24"/>
          <w:szCs w:val="24"/>
        </w:rPr>
        <w:t>investigations</w:t>
      </w:r>
      <w:r w:rsidR="002832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C5F5C" w14:textId="38BEE0F3" w:rsidR="008873A1" w:rsidRDefault="00093F9B" w:rsidP="00AE7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impact of a number of other errors could be investigated beyond those considered in this paper.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D86EDA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686544">
        <w:rPr>
          <w:rFonts w:ascii="Times New Roman" w:hAnsi="Times New Roman" w:cs="Times New Roman"/>
          <w:sz w:val="24"/>
          <w:szCs w:val="24"/>
        </w:rPr>
        <w:t>d</w:t>
      </w:r>
      <w:r w:rsidR="00B76277">
        <w:rPr>
          <w:rFonts w:ascii="Times New Roman" w:hAnsi="Times New Roman" w:cs="Times New Roman"/>
          <w:sz w:val="24"/>
          <w:szCs w:val="24"/>
        </w:rPr>
        <w:t>ifferential underreporting</w:t>
      </w:r>
      <w:r>
        <w:rPr>
          <w:rFonts w:ascii="Times New Roman" w:hAnsi="Times New Roman" w:cs="Times New Roman"/>
          <w:sz w:val="24"/>
          <w:szCs w:val="24"/>
        </w:rPr>
        <w:t xml:space="preserve"> or dependence in reporting to the </w:t>
      </w:r>
      <w:r w:rsidR="008873A1">
        <w:rPr>
          <w:rFonts w:ascii="Times New Roman" w:hAnsi="Times New Roman" w:cs="Times New Roman"/>
          <w:sz w:val="24"/>
          <w:szCs w:val="24"/>
        </w:rPr>
        <w:t>registries</w:t>
      </w:r>
      <w:r>
        <w:rPr>
          <w:rFonts w:ascii="Times New Roman" w:hAnsi="Times New Roman" w:cs="Times New Roman"/>
          <w:sz w:val="24"/>
          <w:szCs w:val="24"/>
        </w:rPr>
        <w:t xml:space="preserve"> could be considered.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774425">
        <w:rPr>
          <w:rFonts w:ascii="Times New Roman" w:hAnsi="Times New Roman" w:cs="Times New Roman"/>
          <w:sz w:val="24"/>
          <w:szCs w:val="24"/>
        </w:rPr>
        <w:t xml:space="preserve">We also assumed that </w:t>
      </w:r>
      <w:r>
        <w:rPr>
          <w:rFonts w:ascii="Times New Roman" w:hAnsi="Times New Roman" w:cs="Times New Roman"/>
          <w:sz w:val="24"/>
          <w:szCs w:val="24"/>
        </w:rPr>
        <w:t xml:space="preserve">if are </w:t>
      </w:r>
      <w:r w:rsidR="00774425">
        <w:rPr>
          <w:rFonts w:ascii="Times New Roman" w:hAnsi="Times New Roman" w:cs="Times New Roman"/>
          <w:sz w:val="24"/>
          <w:szCs w:val="24"/>
        </w:rPr>
        <w:t xml:space="preserve">persons listed </w:t>
      </w:r>
      <w:r>
        <w:rPr>
          <w:rFonts w:ascii="Times New Roman" w:hAnsi="Times New Roman" w:cs="Times New Roman"/>
          <w:sz w:val="24"/>
          <w:szCs w:val="24"/>
        </w:rPr>
        <w:t>in a registry that they do indeed have the condition the registry is tracking,</w:t>
      </w:r>
      <w:r w:rsidR="008873A1">
        <w:rPr>
          <w:rFonts w:ascii="Times New Roman" w:hAnsi="Times New Roman" w:cs="Times New Roman"/>
          <w:sz w:val="24"/>
          <w:szCs w:val="24"/>
        </w:rPr>
        <w:t xml:space="preserve"> and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BE5F56">
        <w:rPr>
          <w:rFonts w:ascii="Times New Roman" w:hAnsi="Times New Roman" w:cs="Times New Roman"/>
          <w:sz w:val="24"/>
          <w:szCs w:val="24"/>
        </w:rPr>
        <w:t xml:space="preserve">a </w:t>
      </w:r>
      <w:r w:rsidR="008873A1">
        <w:rPr>
          <w:rFonts w:ascii="Times New Roman" w:hAnsi="Times New Roman" w:cs="Times New Roman"/>
          <w:sz w:val="24"/>
          <w:szCs w:val="24"/>
        </w:rPr>
        <w:t xml:space="preserve">more general setting could also be considered. </w:t>
      </w:r>
      <w:r w:rsidR="00931B00">
        <w:rPr>
          <w:rFonts w:ascii="Times New Roman" w:hAnsi="Times New Roman" w:cs="Times New Roman"/>
          <w:sz w:val="24"/>
          <w:szCs w:val="24"/>
        </w:rPr>
        <w:t>W</w:t>
      </w:r>
      <w:r w:rsidR="002832A9">
        <w:rPr>
          <w:rFonts w:ascii="Times New Roman" w:hAnsi="Times New Roman" w:cs="Times New Roman"/>
          <w:sz w:val="24"/>
          <w:szCs w:val="24"/>
        </w:rPr>
        <w:t>hile we</w:t>
      </w:r>
      <w:r w:rsidR="00931B00">
        <w:rPr>
          <w:rFonts w:ascii="Times New Roman" w:hAnsi="Times New Roman" w:cs="Times New Roman"/>
          <w:sz w:val="24"/>
          <w:szCs w:val="24"/>
        </w:rPr>
        <w:t xml:space="preserve"> considered incomplete linking</w:t>
      </w:r>
      <w:r w:rsidR="002832A9">
        <w:rPr>
          <w:rFonts w:ascii="Times New Roman" w:hAnsi="Times New Roman" w:cs="Times New Roman"/>
          <w:sz w:val="24"/>
          <w:szCs w:val="24"/>
        </w:rPr>
        <w:t>, we</w:t>
      </w:r>
      <w:r w:rsidR="00931B00">
        <w:rPr>
          <w:rFonts w:ascii="Times New Roman" w:hAnsi="Times New Roman" w:cs="Times New Roman"/>
          <w:sz w:val="24"/>
          <w:szCs w:val="24"/>
        </w:rPr>
        <w:t xml:space="preserve"> did not consider the alternative error of falsely linking </w:t>
      </w:r>
      <w:r>
        <w:rPr>
          <w:rFonts w:ascii="Times New Roman" w:hAnsi="Times New Roman" w:cs="Times New Roman"/>
          <w:sz w:val="24"/>
          <w:szCs w:val="24"/>
        </w:rPr>
        <w:t>r</w:t>
      </w:r>
      <w:r w:rsidR="00931B00">
        <w:rPr>
          <w:rFonts w:ascii="Times New Roman" w:hAnsi="Times New Roman" w:cs="Times New Roman"/>
          <w:sz w:val="24"/>
          <w:szCs w:val="24"/>
        </w:rPr>
        <w:t xml:space="preserve">ecord in the </w:t>
      </w:r>
      <w:r w:rsidR="002850C3">
        <w:rPr>
          <w:rFonts w:ascii="Times New Roman" w:hAnsi="Times New Roman" w:cs="Times New Roman"/>
          <w:sz w:val="24"/>
          <w:szCs w:val="24"/>
        </w:rPr>
        <w:t>registries</w:t>
      </w:r>
      <w:r w:rsidR="00931B00">
        <w:rPr>
          <w:rFonts w:ascii="Times New Roman" w:hAnsi="Times New Roman" w:cs="Times New Roman"/>
          <w:sz w:val="24"/>
          <w:szCs w:val="24"/>
        </w:rPr>
        <w:t xml:space="preserve"> </w:t>
      </w:r>
      <w:r w:rsidR="001902D9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931B00">
        <w:rPr>
          <w:rFonts w:ascii="Times New Roman" w:hAnsi="Times New Roman" w:cs="Times New Roman"/>
          <w:sz w:val="24"/>
          <w:szCs w:val="24"/>
        </w:rPr>
        <w:t>different people, although th</w:t>
      </w:r>
      <w:r w:rsidR="008873A1">
        <w:rPr>
          <w:rFonts w:ascii="Times New Roman" w:hAnsi="Times New Roman" w:cs="Times New Roman"/>
          <w:sz w:val="24"/>
          <w:szCs w:val="24"/>
        </w:rPr>
        <w:t>at</w:t>
      </w:r>
      <w:r w:rsidR="00931B00">
        <w:rPr>
          <w:rFonts w:ascii="Times New Roman" w:hAnsi="Times New Roman" w:cs="Times New Roman"/>
          <w:sz w:val="24"/>
          <w:szCs w:val="24"/>
        </w:rPr>
        <w:t xml:space="preserve"> error </w:t>
      </w:r>
      <w:r w:rsidR="008873A1">
        <w:rPr>
          <w:rFonts w:ascii="Times New Roman" w:hAnsi="Times New Roman" w:cs="Times New Roman"/>
          <w:sz w:val="24"/>
          <w:szCs w:val="24"/>
        </w:rPr>
        <w:t xml:space="preserve">could be considerably less common </w:t>
      </w:r>
      <w:r w:rsidR="001902D9">
        <w:rPr>
          <w:rFonts w:ascii="Times New Roman" w:hAnsi="Times New Roman" w:cs="Times New Roman"/>
          <w:sz w:val="24"/>
          <w:szCs w:val="24"/>
        </w:rPr>
        <w:t xml:space="preserve">if </w:t>
      </w:r>
      <w:r w:rsidR="00BE5F56">
        <w:rPr>
          <w:rFonts w:ascii="Times New Roman" w:hAnsi="Times New Roman" w:cs="Times New Roman"/>
          <w:sz w:val="24"/>
          <w:szCs w:val="24"/>
        </w:rPr>
        <w:t xml:space="preserve">a </w:t>
      </w:r>
      <w:r w:rsidR="00931B00">
        <w:rPr>
          <w:rFonts w:ascii="Times New Roman" w:hAnsi="Times New Roman" w:cs="Times New Roman"/>
          <w:sz w:val="24"/>
          <w:szCs w:val="24"/>
        </w:rPr>
        <w:t>sufficient number of matching variables are used</w:t>
      </w:r>
      <w:r w:rsidR="008873A1">
        <w:rPr>
          <w:rFonts w:ascii="Times New Roman" w:hAnsi="Times New Roman" w:cs="Times New Roman"/>
          <w:sz w:val="24"/>
          <w:szCs w:val="24"/>
        </w:rPr>
        <w:t xml:space="preserve"> to link individuals. These more general situation</w:t>
      </w:r>
      <w:r w:rsidR="00BE5F56">
        <w:rPr>
          <w:rFonts w:ascii="Times New Roman" w:hAnsi="Times New Roman" w:cs="Times New Roman"/>
          <w:sz w:val="24"/>
          <w:szCs w:val="24"/>
        </w:rPr>
        <w:t>s</w:t>
      </w:r>
      <w:r w:rsidR="008873A1">
        <w:rPr>
          <w:rFonts w:ascii="Times New Roman" w:hAnsi="Times New Roman" w:cs="Times New Roman"/>
          <w:sz w:val="24"/>
          <w:szCs w:val="24"/>
        </w:rPr>
        <w:t xml:space="preserve"> will lead to even more complex relationships. The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B76277">
        <w:rPr>
          <w:rFonts w:ascii="Times New Roman" w:hAnsi="Times New Roman" w:cs="Times New Roman"/>
          <w:sz w:val="24"/>
          <w:szCs w:val="24"/>
        </w:rPr>
        <w:t xml:space="preserve">simulation framework </w:t>
      </w:r>
      <w:r w:rsidR="008873A1">
        <w:rPr>
          <w:rFonts w:ascii="Times New Roman" w:hAnsi="Times New Roman" w:cs="Times New Roman"/>
          <w:sz w:val="24"/>
          <w:szCs w:val="24"/>
        </w:rPr>
        <w:t>could also be extended to evaluate bias resulting from a multitude of these errors.</w:t>
      </w:r>
    </w:p>
    <w:p w14:paraId="4AB33656" w14:textId="6FFA4DB0" w:rsidR="00C52C84" w:rsidRDefault="00384610" w:rsidP="00AE7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 world vaccine </w:t>
      </w:r>
      <w:r w:rsidR="002850C3">
        <w:rPr>
          <w:rFonts w:ascii="Times New Roman" w:hAnsi="Times New Roman" w:cs="Times New Roman"/>
          <w:sz w:val="24"/>
          <w:szCs w:val="24"/>
        </w:rPr>
        <w:t>effectiveness</w:t>
      </w:r>
      <w:r>
        <w:rPr>
          <w:rFonts w:ascii="Times New Roman" w:hAnsi="Times New Roman" w:cs="Times New Roman"/>
          <w:sz w:val="24"/>
          <w:szCs w:val="24"/>
        </w:rPr>
        <w:t xml:space="preserve"> studies </w:t>
      </w:r>
      <w:r w:rsidR="008873A1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answer </w:t>
      </w:r>
      <w:r w:rsidR="008873A1">
        <w:rPr>
          <w:rFonts w:ascii="Times New Roman" w:hAnsi="Times New Roman" w:cs="Times New Roman"/>
          <w:sz w:val="24"/>
          <w:szCs w:val="24"/>
        </w:rPr>
        <w:t>emerging public health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questions that </w:t>
      </w:r>
      <w:r w:rsidR="004111E4">
        <w:rPr>
          <w:rFonts w:ascii="Times New Roman" w:hAnsi="Times New Roman" w:cs="Times New Roman"/>
          <w:sz w:val="24"/>
          <w:szCs w:val="24"/>
        </w:rPr>
        <w:t>could not be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873A1">
        <w:rPr>
          <w:rFonts w:ascii="Times New Roman" w:hAnsi="Times New Roman" w:cs="Times New Roman"/>
          <w:sz w:val="24"/>
          <w:szCs w:val="24"/>
        </w:rPr>
        <w:t xml:space="preserve">answered by the </w:t>
      </w:r>
      <w:r w:rsidR="004111E4">
        <w:rPr>
          <w:rFonts w:ascii="Times New Roman" w:hAnsi="Times New Roman" w:cs="Times New Roman"/>
          <w:sz w:val="24"/>
          <w:szCs w:val="24"/>
        </w:rPr>
        <w:t xml:space="preserve">data from the </w:t>
      </w:r>
      <w:r w:rsidR="006279BD">
        <w:rPr>
          <w:rFonts w:ascii="Times New Roman" w:hAnsi="Times New Roman" w:cs="Times New Roman"/>
          <w:sz w:val="24"/>
          <w:szCs w:val="24"/>
        </w:rPr>
        <w:t>original</w:t>
      </w:r>
      <w:r w:rsidR="008873A1">
        <w:rPr>
          <w:rFonts w:ascii="Times New Roman" w:hAnsi="Times New Roman" w:cs="Times New Roman"/>
          <w:sz w:val="24"/>
          <w:szCs w:val="24"/>
        </w:rPr>
        <w:t xml:space="preserve"> vaccine </w:t>
      </w:r>
      <w:r w:rsidR="006279BD">
        <w:rPr>
          <w:rFonts w:ascii="Times New Roman" w:hAnsi="Times New Roman" w:cs="Times New Roman"/>
          <w:sz w:val="24"/>
          <w:szCs w:val="24"/>
        </w:rPr>
        <w:t>clinical</w:t>
      </w:r>
      <w:r w:rsidR="008873A1">
        <w:rPr>
          <w:rFonts w:ascii="Times New Roman" w:hAnsi="Times New Roman" w:cs="Times New Roman"/>
          <w:sz w:val="24"/>
          <w:szCs w:val="24"/>
        </w:rPr>
        <w:t xml:space="preserve"> trials.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1E4">
        <w:rPr>
          <w:rFonts w:ascii="Times New Roman" w:hAnsi="Times New Roman" w:cs="Times New Roman"/>
          <w:sz w:val="24"/>
          <w:szCs w:val="24"/>
        </w:rPr>
        <w:t>Studies conducted by l</w:t>
      </w:r>
      <w:r>
        <w:rPr>
          <w:rFonts w:ascii="Times New Roman" w:hAnsi="Times New Roman" w:cs="Times New Roman"/>
          <w:sz w:val="24"/>
          <w:szCs w:val="24"/>
        </w:rPr>
        <w:t xml:space="preserve">inking </w:t>
      </w:r>
      <w:r w:rsidR="002850C3">
        <w:rPr>
          <w:rFonts w:ascii="Times New Roman" w:hAnsi="Times New Roman" w:cs="Times New Roman"/>
          <w:sz w:val="24"/>
          <w:szCs w:val="24"/>
        </w:rPr>
        <w:t>population-based</w:t>
      </w:r>
      <w:r>
        <w:rPr>
          <w:rFonts w:ascii="Times New Roman" w:hAnsi="Times New Roman" w:cs="Times New Roman"/>
          <w:sz w:val="24"/>
          <w:szCs w:val="24"/>
        </w:rPr>
        <w:t xml:space="preserve"> health registries </w:t>
      </w:r>
      <w:r w:rsidR="008873A1">
        <w:rPr>
          <w:rFonts w:ascii="Times New Roman" w:hAnsi="Times New Roman" w:cs="Times New Roman"/>
          <w:sz w:val="24"/>
          <w:szCs w:val="24"/>
        </w:rPr>
        <w:t>offer a</w:t>
      </w:r>
      <w:r w:rsidR="004111E4">
        <w:rPr>
          <w:rFonts w:ascii="Times New Roman" w:hAnsi="Times New Roman" w:cs="Times New Roman"/>
          <w:sz w:val="24"/>
          <w:szCs w:val="24"/>
        </w:rPr>
        <w:t xml:space="preserve"> useful </w:t>
      </w:r>
      <w:r w:rsidR="008873A1">
        <w:rPr>
          <w:rFonts w:ascii="Times New Roman" w:hAnsi="Times New Roman" w:cs="Times New Roman"/>
          <w:sz w:val="24"/>
          <w:szCs w:val="24"/>
        </w:rPr>
        <w:t>approach</w:t>
      </w:r>
      <w:r w:rsidR="00380208">
        <w:rPr>
          <w:rFonts w:ascii="Times New Roman" w:hAnsi="Times New Roman" w:cs="Times New Roman"/>
          <w:sz w:val="24"/>
          <w:szCs w:val="24"/>
        </w:rPr>
        <w:t>.</w:t>
      </w:r>
      <w:r w:rsidR="008873A1">
        <w:rPr>
          <w:rFonts w:ascii="Times New Roman" w:hAnsi="Times New Roman" w:cs="Times New Roman"/>
          <w:sz w:val="24"/>
          <w:szCs w:val="24"/>
        </w:rPr>
        <w:t xml:space="preserve"> However, </w:t>
      </w:r>
      <w:r w:rsidR="004111E4">
        <w:rPr>
          <w:rFonts w:ascii="Times New Roman" w:hAnsi="Times New Roman" w:cs="Times New Roman"/>
          <w:sz w:val="24"/>
          <w:szCs w:val="24"/>
        </w:rPr>
        <w:t>it is critically important to assess the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873A1">
        <w:rPr>
          <w:rFonts w:ascii="Times New Roman" w:hAnsi="Times New Roman" w:cs="Times New Roman"/>
          <w:sz w:val="24"/>
          <w:szCs w:val="24"/>
        </w:rPr>
        <w:t>potential biases</w:t>
      </w:r>
      <w:r w:rsidR="00380208">
        <w:rPr>
          <w:rFonts w:ascii="Times New Roman" w:hAnsi="Times New Roman" w:cs="Times New Roman"/>
          <w:sz w:val="24"/>
          <w:szCs w:val="24"/>
        </w:rPr>
        <w:t xml:space="preserve"> inherent in the approach</w:t>
      </w:r>
      <w:r w:rsidR="004111E4">
        <w:rPr>
          <w:rFonts w:ascii="Times New Roman" w:hAnsi="Times New Roman" w:cs="Times New Roman"/>
          <w:sz w:val="24"/>
          <w:szCs w:val="24"/>
        </w:rPr>
        <w:t>. Improvements in the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873A1">
        <w:rPr>
          <w:rFonts w:ascii="Times New Roman" w:hAnsi="Times New Roman" w:cs="Times New Roman"/>
          <w:sz w:val="24"/>
          <w:szCs w:val="24"/>
        </w:rPr>
        <w:t>reporting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6279BD">
        <w:rPr>
          <w:rFonts w:ascii="Times New Roman" w:hAnsi="Times New Roman" w:cs="Times New Roman"/>
          <w:sz w:val="24"/>
          <w:szCs w:val="24"/>
        </w:rPr>
        <w:t>and</w:t>
      </w:r>
      <w:r w:rsidR="008873A1">
        <w:rPr>
          <w:rFonts w:ascii="Times New Roman" w:hAnsi="Times New Roman" w:cs="Times New Roman"/>
          <w:sz w:val="24"/>
          <w:szCs w:val="24"/>
        </w:rPr>
        <w:t xml:space="preserve"> linking of health </w:t>
      </w:r>
      <w:r w:rsidR="006279BD">
        <w:rPr>
          <w:rFonts w:ascii="Times New Roman" w:hAnsi="Times New Roman" w:cs="Times New Roman"/>
          <w:sz w:val="24"/>
          <w:szCs w:val="24"/>
        </w:rPr>
        <w:t>registries</w:t>
      </w:r>
      <w:r w:rsidR="008873A1">
        <w:rPr>
          <w:rFonts w:ascii="Times New Roman" w:hAnsi="Times New Roman" w:cs="Times New Roman"/>
          <w:sz w:val="24"/>
          <w:szCs w:val="24"/>
        </w:rPr>
        <w:t xml:space="preserve"> </w:t>
      </w:r>
      <w:r w:rsidR="006279BD">
        <w:rPr>
          <w:rFonts w:ascii="Times New Roman" w:hAnsi="Times New Roman" w:cs="Times New Roman"/>
          <w:sz w:val="24"/>
          <w:szCs w:val="24"/>
        </w:rPr>
        <w:t>a</w:t>
      </w:r>
      <w:r w:rsidR="00380208">
        <w:rPr>
          <w:rFonts w:ascii="Times New Roman" w:hAnsi="Times New Roman" w:cs="Times New Roman"/>
          <w:sz w:val="24"/>
          <w:szCs w:val="24"/>
        </w:rPr>
        <w:t xml:space="preserve">s well as </w:t>
      </w:r>
      <w:r w:rsidR="004111E4">
        <w:rPr>
          <w:rFonts w:ascii="Times New Roman" w:hAnsi="Times New Roman" w:cs="Times New Roman"/>
          <w:sz w:val="24"/>
          <w:szCs w:val="24"/>
        </w:rPr>
        <w:t xml:space="preserve">the overall quality </w:t>
      </w:r>
      <w:r w:rsidR="006279BD">
        <w:rPr>
          <w:rFonts w:ascii="Times New Roman" w:hAnsi="Times New Roman" w:cs="Times New Roman"/>
          <w:sz w:val="24"/>
          <w:szCs w:val="24"/>
        </w:rPr>
        <w:t xml:space="preserve">of public health data systems will </w:t>
      </w:r>
      <w:r w:rsidR="004111E4">
        <w:rPr>
          <w:rFonts w:ascii="Times New Roman" w:hAnsi="Times New Roman" w:cs="Times New Roman"/>
          <w:sz w:val="24"/>
          <w:szCs w:val="24"/>
        </w:rPr>
        <w:t xml:space="preserve">enhance </w:t>
      </w:r>
      <w:r w:rsidR="006279BD">
        <w:rPr>
          <w:rFonts w:ascii="Times New Roman" w:hAnsi="Times New Roman" w:cs="Times New Roman"/>
          <w:sz w:val="24"/>
          <w:szCs w:val="24"/>
        </w:rPr>
        <w:t xml:space="preserve">the </w:t>
      </w:r>
      <w:r w:rsidR="00380208">
        <w:rPr>
          <w:rFonts w:ascii="Times New Roman" w:hAnsi="Times New Roman" w:cs="Times New Roman"/>
          <w:sz w:val="24"/>
          <w:szCs w:val="24"/>
        </w:rPr>
        <w:t xml:space="preserve">reliability </w:t>
      </w:r>
      <w:r w:rsidR="006279BD">
        <w:rPr>
          <w:rFonts w:ascii="Times New Roman" w:hAnsi="Times New Roman" w:cs="Times New Roman"/>
          <w:sz w:val="24"/>
          <w:szCs w:val="24"/>
        </w:rPr>
        <w:t>of these studies.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85576" w14:textId="77777777" w:rsidR="0050328C" w:rsidRPr="00207C91" w:rsidRDefault="0050328C">
      <w:pPr>
        <w:rPr>
          <w:rFonts w:ascii="Times New Roman" w:hAnsi="Times New Roman" w:cs="Times New Roman"/>
          <w:b/>
          <w:sz w:val="24"/>
          <w:szCs w:val="24"/>
        </w:rPr>
      </w:pPr>
      <w:r w:rsidRPr="00207C91"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Y="2155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3690"/>
        <w:gridCol w:w="1615"/>
      </w:tblGrid>
      <w:tr w:rsidR="006D35B4" w:rsidRPr="004D27F3" w14:paraId="57A763D7" w14:textId="77777777" w:rsidTr="00AA6D71">
        <w:trPr>
          <w:trHeight w:val="1267"/>
        </w:trPr>
        <w:tc>
          <w:tcPr>
            <w:tcW w:w="1795" w:type="dxa"/>
          </w:tcPr>
          <w:p w14:paraId="4C0F045C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1" w:name="_Hlk86314845"/>
            <w:bookmarkStart w:id="102" w:name="_Hlk86314895"/>
          </w:p>
        </w:tc>
        <w:tc>
          <w:tcPr>
            <w:tcW w:w="2250" w:type="dxa"/>
          </w:tcPr>
          <w:p w14:paraId="772725A5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C1E2F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EB2A4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3690" w:type="dxa"/>
          </w:tcPr>
          <w:p w14:paraId="7D97EE94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89C06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76808E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Non-Case</w:t>
            </w:r>
          </w:p>
        </w:tc>
        <w:tc>
          <w:tcPr>
            <w:tcW w:w="1615" w:type="dxa"/>
          </w:tcPr>
          <w:p w14:paraId="682E6A0D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5B4" w:rsidRPr="004D27F3" w14:paraId="713E55A9" w14:textId="77777777" w:rsidTr="00AA6D71">
        <w:trPr>
          <w:trHeight w:val="1267"/>
        </w:trPr>
        <w:tc>
          <w:tcPr>
            <w:tcW w:w="1795" w:type="dxa"/>
          </w:tcPr>
          <w:p w14:paraId="4BAE1741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F04E2" w14:textId="77777777" w:rsidR="00AA6D71" w:rsidRDefault="00AA6D71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B3DFF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Vaccinated</w:t>
            </w:r>
          </w:p>
        </w:tc>
        <w:bookmarkStart w:id="103" w:name="_Hlk86782060"/>
        <w:tc>
          <w:tcPr>
            <w:tcW w:w="2250" w:type="dxa"/>
            <w:vAlign w:val="center"/>
          </w:tcPr>
          <w:p w14:paraId="74F64F0D" w14:textId="77777777" w:rsidR="006D35B4" w:rsidRPr="004D27F3" w:rsidRDefault="002D0D8A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  <w:bookmarkEnd w:id="103"/>
          <w:p w14:paraId="2843A9D3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3690" w:type="dxa"/>
            <w:vAlign w:val="center"/>
          </w:tcPr>
          <w:p w14:paraId="46D6C01F" w14:textId="77777777" w:rsidR="006D35B4" w:rsidRPr="004D27F3" w:rsidRDefault="002D0D8A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ba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</w:tcPr>
          <w:p w14:paraId="37952F24" w14:textId="77777777" w:rsidR="006D35B4" w:rsidRPr="004D27F3" w:rsidRDefault="002D0D8A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</w:tr>
      <w:tr w:rsidR="006D35B4" w:rsidRPr="004D27F3" w14:paraId="2E34A50A" w14:textId="77777777" w:rsidTr="00AA6D71">
        <w:trPr>
          <w:trHeight w:val="1267"/>
        </w:trPr>
        <w:tc>
          <w:tcPr>
            <w:tcW w:w="1795" w:type="dxa"/>
          </w:tcPr>
          <w:p w14:paraId="7F692F93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30BEC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04"/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Unvaccinated</w:t>
            </w:r>
            <w:commentRangeEnd w:id="104"/>
            <w:r w:rsidR="001F3AE5">
              <w:rPr>
                <w:rStyle w:val="CommentReference"/>
                <w:rFonts w:ascii="Times New Roman" w:hAnsi="Times New Roman"/>
              </w:rPr>
              <w:commentReference w:id="104"/>
            </w:r>
          </w:p>
        </w:tc>
        <w:tc>
          <w:tcPr>
            <w:tcW w:w="2250" w:type="dxa"/>
            <w:vAlign w:val="center"/>
          </w:tcPr>
          <w:p w14:paraId="69FD1767" w14:textId="77777777" w:rsidR="006D35B4" w:rsidRPr="004D27F3" w:rsidRDefault="002D0D8A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bookmarkStart w:id="105" w:name="_Hlk86400923"/>
        <w:tc>
          <w:tcPr>
            <w:tcW w:w="3690" w:type="dxa"/>
            <w:vAlign w:val="center"/>
          </w:tcPr>
          <w:p w14:paraId="2D77ACE0" w14:textId="0DC8A4B8" w:rsidR="006D35B4" w:rsidRPr="004D27F3" w:rsidRDefault="002D0D8A" w:rsidP="006D35B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  <w:bookmarkEnd w:id="105"/>
          <w:p w14:paraId="632FE63D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106" w:name="_Hlk87514510"/>
        <w:tc>
          <w:tcPr>
            <w:tcW w:w="1615" w:type="dxa"/>
            <w:vAlign w:val="center"/>
          </w:tcPr>
          <w:p w14:paraId="3FA09C55" w14:textId="77777777" w:rsidR="006D35B4" w:rsidRPr="004D27F3" w:rsidRDefault="002D0D8A" w:rsidP="006D35B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  <w:bookmarkEnd w:id="106"/>
          <w:p w14:paraId="0F9A517B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5B4" w:rsidRPr="004D27F3" w14:paraId="06A1A5E3" w14:textId="77777777" w:rsidTr="00AA6D71">
        <w:trPr>
          <w:trHeight w:val="1267"/>
        </w:trPr>
        <w:tc>
          <w:tcPr>
            <w:tcW w:w="1795" w:type="dxa"/>
          </w:tcPr>
          <w:p w14:paraId="34AC43CE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FB20123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w:bookmarkStart w:id="107" w:name="_Hlk86782027"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  <w:bookmarkEnd w:id="107"/>
          </w:p>
          <w:p w14:paraId="7AE28A9B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5FEC55EA" w14:textId="77777777" w:rsidR="006D35B4" w:rsidRPr="004D27F3" w:rsidRDefault="006D35B4" w:rsidP="006D35B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8A8EAB9" w14:textId="77777777" w:rsidR="006D35B4" w:rsidRPr="004D27F3" w:rsidRDefault="002D0D8A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  <w:p w14:paraId="53416039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0E153A36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  <w:p w14:paraId="5F66D260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101"/>
    <w:p w14:paraId="0265B65B" w14:textId="7825413C" w:rsidR="00FE2526" w:rsidRDefault="006D35B4" w:rsidP="006D7CC3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Table</w:t>
      </w:r>
      <w:r w:rsidR="006C752A">
        <w:rPr>
          <w:rFonts w:ascii="Times New Roman" w:hAnsi="Times New Roman" w:cs="Times New Roman"/>
          <w:sz w:val="24"/>
          <w:szCs w:val="24"/>
        </w:rPr>
        <w:t xml:space="preserve"> 1</w:t>
      </w:r>
      <w:r w:rsidRPr="004D27F3">
        <w:rPr>
          <w:rFonts w:ascii="Times New Roman" w:hAnsi="Times New Roman" w:cs="Times New Roman"/>
          <w:sz w:val="24"/>
          <w:szCs w:val="24"/>
        </w:rPr>
        <w:t xml:space="preserve">: 2x2 table </w:t>
      </w:r>
      <w:r w:rsidR="00AA6D71">
        <w:rPr>
          <w:rFonts w:ascii="Times New Roman" w:hAnsi="Times New Roman" w:cs="Times New Roman"/>
          <w:sz w:val="24"/>
          <w:szCs w:val="24"/>
        </w:rPr>
        <w:t xml:space="preserve">of vaccination and case status in a population </w:t>
      </w:r>
      <w:r w:rsidR="00FE2526">
        <w:rPr>
          <w:rFonts w:ascii="Times New Roman" w:hAnsi="Times New Roman" w:cs="Times New Roman"/>
          <w:sz w:val="24"/>
          <w:szCs w:val="24"/>
        </w:rPr>
        <w:t xml:space="preserve">from linked vaccination and case </w:t>
      </w:r>
      <w:r w:rsidR="00AA6D71">
        <w:rPr>
          <w:rFonts w:ascii="Times New Roman" w:hAnsi="Times New Roman" w:cs="Times New Roman"/>
          <w:sz w:val="24"/>
          <w:szCs w:val="24"/>
        </w:rPr>
        <w:t>registries</w:t>
      </w:r>
      <w:r w:rsidR="00FE2526">
        <w:rPr>
          <w:rFonts w:ascii="Times New Roman" w:hAnsi="Times New Roman" w:cs="Times New Roman"/>
          <w:sz w:val="24"/>
          <w:szCs w:val="24"/>
        </w:rPr>
        <w:t xml:space="preserve">. The </w:t>
      </w:r>
      <w:r w:rsidR="00BC1EDB">
        <w:rPr>
          <w:rFonts w:ascii="Times New Roman" w:hAnsi="Times New Roman" w:cs="Times New Roman"/>
          <w:sz w:val="24"/>
          <w:szCs w:val="24"/>
        </w:rPr>
        <w:t>marginal totals</w:t>
      </w:r>
      <w:r w:rsidR="00FE252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are obtained from the two registries; the entry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VC</m:t>
            </m:r>
          </m:sub>
        </m:sSub>
      </m:oMath>
      <w:r w:rsidR="003458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 xml:space="preserve">is obtained by linking the two registries. 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The population size is assumed to be </w:t>
      </w:r>
      <w:r w:rsidR="00FE2526" w:rsidRPr="00AA6D71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All o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>ther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table 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 xml:space="preserve">entries 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are calculated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so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 xml:space="preserve"> that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rows and columns 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>sum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to marginal totals</w:t>
      </w:r>
      <w:bookmarkEnd w:id="102"/>
      <w:r w:rsidR="00AA6D7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3118014" w14:textId="77777777" w:rsidR="00FE2526" w:rsidRDefault="00FE2526" w:rsidP="006D7CC3">
      <w:pPr>
        <w:rPr>
          <w:rFonts w:ascii="Times New Roman" w:hAnsi="Times New Roman" w:cs="Times New Roman"/>
          <w:sz w:val="24"/>
          <w:szCs w:val="24"/>
        </w:rPr>
      </w:pPr>
    </w:p>
    <w:p w14:paraId="216B2988" w14:textId="77777777" w:rsidR="00FE2526" w:rsidRDefault="00FE2526" w:rsidP="006D7CC3">
      <w:pPr>
        <w:rPr>
          <w:rFonts w:ascii="Times New Roman" w:hAnsi="Times New Roman" w:cs="Times New Roman"/>
          <w:sz w:val="24"/>
          <w:szCs w:val="24"/>
        </w:rPr>
      </w:pPr>
    </w:p>
    <w:p w14:paraId="2724FB9B" w14:textId="77777777" w:rsidR="0065154A" w:rsidRDefault="00651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D541CC" w14:textId="77777777" w:rsidR="00FE2526" w:rsidRPr="00FE2526" w:rsidRDefault="00FE2526" w:rsidP="00FE2526">
      <w:pPr>
        <w:rPr>
          <w:rFonts w:ascii="Times New Roman" w:hAnsi="Times New Roman" w:cs="Times New Roman"/>
          <w:i/>
          <w:sz w:val="24"/>
          <w:szCs w:val="24"/>
        </w:rPr>
      </w:pPr>
    </w:p>
    <w:p w14:paraId="204A1CCF" w14:textId="77777777" w:rsidR="0065154A" w:rsidRDefault="006C752A" w:rsidP="006D7CC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 w:rsidR="00224052">
        <w:rPr>
          <w:rFonts w:ascii="Times New Roman" w:hAnsi="Times New Roman" w:cs="Times New Roman"/>
          <w:sz w:val="24"/>
          <w:szCs w:val="24"/>
        </w:rPr>
        <w:t xml:space="preserve">. Simulation study </w:t>
      </w:r>
      <w:r w:rsidR="000F757A">
        <w:rPr>
          <w:rFonts w:ascii="Times New Roman" w:hAnsi="Times New Roman" w:cs="Times New Roman"/>
          <w:sz w:val="24"/>
          <w:szCs w:val="24"/>
        </w:rPr>
        <w:t>of the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F757A">
        <w:rPr>
          <w:rFonts w:ascii="Times New Roman" w:hAnsi="Times New Roman" w:cs="Times New Roman"/>
          <w:sz w:val="24"/>
          <w:szCs w:val="24"/>
        </w:rPr>
        <w:t>average</w:t>
      </w:r>
      <w:r w:rsidR="002125C3">
        <w:rPr>
          <w:rFonts w:ascii="Times New Roman" w:hAnsi="Times New Roman" w:cs="Times New Roman"/>
          <w:sz w:val="24"/>
          <w:szCs w:val="24"/>
        </w:rPr>
        <w:t xml:space="preserve"> </w:t>
      </w:r>
      <w:r w:rsidR="000F757A">
        <w:rPr>
          <w:rFonts w:ascii="Times New Roman" w:hAnsi="Times New Roman" w:cs="Times New Roman"/>
          <w:sz w:val="24"/>
          <w:szCs w:val="24"/>
        </w:rPr>
        <w:t xml:space="preserve">estimated relative risk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F757A">
        <w:rPr>
          <w:rFonts w:ascii="Times New Roman" w:hAnsi="Times New Roman" w:cs="Times New Roman"/>
          <w:sz w:val="24"/>
          <w:szCs w:val="24"/>
        </w:rPr>
        <w:t>and its standard dev</w:t>
      </w:r>
      <w:proofErr w:type="spellStart"/>
      <w:r w:rsidR="002125C3">
        <w:rPr>
          <w:rFonts w:ascii="Times New Roman" w:hAnsi="Times New Roman" w:cs="Times New Roman"/>
          <w:sz w:val="24"/>
          <w:szCs w:val="24"/>
        </w:rPr>
        <w:t>i</w:t>
      </w:r>
      <w:r w:rsidR="000F757A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="002125C3">
        <w:rPr>
          <w:rFonts w:ascii="Times New Roman" w:hAnsi="Times New Roman" w:cs="Times New Roman"/>
          <w:sz w:val="24"/>
          <w:szCs w:val="24"/>
        </w:rPr>
        <w:t xml:space="preserve"> (SD)</w:t>
      </w:r>
      <w:r w:rsidR="000F757A">
        <w:rPr>
          <w:rFonts w:ascii="Times New Roman" w:hAnsi="Times New Roman" w:cs="Times New Roman"/>
          <w:sz w:val="24"/>
          <w:szCs w:val="24"/>
        </w:rPr>
        <w:t xml:space="preserve"> </w:t>
      </w:r>
      <w:r w:rsidR="002125C3">
        <w:rPr>
          <w:rFonts w:ascii="Times New Roman" w:hAnsi="Times New Roman" w:cs="Times New Roman"/>
          <w:sz w:val="24"/>
          <w:szCs w:val="24"/>
        </w:rPr>
        <w:t xml:space="preserve">under various conditions each based on </w:t>
      </w:r>
      <w:r w:rsidR="000F757A">
        <w:rPr>
          <w:rFonts w:ascii="Times New Roman" w:hAnsi="Times New Roman" w:cs="Times New Roman"/>
          <w:sz w:val="24"/>
          <w:szCs w:val="24"/>
        </w:rPr>
        <w:t>1</w:t>
      </w:r>
      <w:r w:rsidR="002125C3">
        <w:rPr>
          <w:rFonts w:ascii="Times New Roman" w:hAnsi="Times New Roman" w:cs="Times New Roman"/>
          <w:sz w:val="24"/>
          <w:szCs w:val="24"/>
        </w:rPr>
        <w:t>0</w:t>
      </w:r>
      <w:r w:rsidR="000F757A">
        <w:rPr>
          <w:rFonts w:ascii="Times New Roman" w:hAnsi="Times New Roman" w:cs="Times New Roman"/>
          <w:sz w:val="24"/>
          <w:szCs w:val="24"/>
        </w:rPr>
        <w:t>00 repl</w:t>
      </w:r>
      <w:r w:rsidR="002125C3">
        <w:rPr>
          <w:rFonts w:ascii="Times New Roman" w:hAnsi="Times New Roman" w:cs="Times New Roman"/>
          <w:sz w:val="24"/>
          <w:szCs w:val="24"/>
        </w:rPr>
        <w:t>ications.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F757A" w:rsidRPr="000F757A">
        <w:rPr>
          <w:rFonts w:ascii="Times New Roman" w:hAnsi="Times New Roman" w:cs="Times New Roman"/>
          <w:i/>
          <w:sz w:val="24"/>
          <w:szCs w:val="24"/>
        </w:rPr>
        <w:t>N</w:t>
      </w:r>
      <w:r w:rsidR="000F757A">
        <w:rPr>
          <w:rFonts w:ascii="Times New Roman" w:hAnsi="Times New Roman" w:cs="Times New Roman"/>
          <w:sz w:val="24"/>
          <w:szCs w:val="24"/>
        </w:rPr>
        <w:t>=</w:t>
      </w:r>
      <w:r w:rsidR="000F757A" w:rsidRPr="000F757A">
        <w:rPr>
          <w:rFonts w:ascii="Times New Roman" w:hAnsi="Times New Roman" w:cs="Times New Roman"/>
          <w:sz w:val="24"/>
          <w:szCs w:val="24"/>
        </w:rPr>
        <w:t>11x10</w:t>
      </w:r>
      <w:r w:rsidR="000F757A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0F757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="000F757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=0.0014. </m:t>
        </m:r>
      </m:oMath>
      <w:r w:rsidR="000F757A" w:rsidRPr="002125C3">
        <w:rPr>
          <w:rFonts w:ascii="Times New Roman" w:hAnsi="Times New Roman" w:cs="Times New Roman"/>
          <w:i/>
          <w:sz w:val="24"/>
          <w:szCs w:val="24"/>
        </w:rPr>
        <w:t>R</w:t>
      </w:r>
      <w:r w:rsidR="000F757A">
        <w:rPr>
          <w:rFonts w:ascii="Times New Roman" w:hAnsi="Times New Roman" w:cs="Times New Roman"/>
          <w:sz w:val="24"/>
          <w:szCs w:val="24"/>
        </w:rPr>
        <w:t xml:space="preserve"> is </w:t>
      </w:r>
      <w:r w:rsidR="00B418B7">
        <w:rPr>
          <w:rFonts w:ascii="Times New Roman" w:hAnsi="Times New Roman" w:cs="Times New Roman"/>
          <w:sz w:val="24"/>
          <w:szCs w:val="24"/>
        </w:rPr>
        <w:t xml:space="preserve">the theoretical apparent relative risk obtained </w:t>
      </w:r>
      <w:r w:rsidR="002125C3">
        <w:rPr>
          <w:rFonts w:ascii="Times New Roman" w:hAnsi="Times New Roman" w:cs="Times New Roman"/>
          <w:sz w:val="24"/>
          <w:szCs w:val="24"/>
        </w:rPr>
        <w:t>from equation 2.</w:t>
      </w:r>
      <w:r w:rsidR="000F757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horzAnchor="margin" w:tblpY="1695"/>
        <w:tblW w:w="4610" w:type="pct"/>
        <w:tblLook w:val="0020" w:firstRow="1" w:lastRow="0" w:firstColumn="0" w:lastColumn="0" w:noHBand="0" w:noVBand="0"/>
      </w:tblPr>
      <w:tblGrid>
        <w:gridCol w:w="723"/>
        <w:gridCol w:w="636"/>
        <w:gridCol w:w="637"/>
        <w:gridCol w:w="875"/>
        <w:gridCol w:w="1089"/>
        <w:gridCol w:w="1191"/>
        <w:gridCol w:w="892"/>
        <w:gridCol w:w="1443"/>
        <w:gridCol w:w="1144"/>
      </w:tblGrid>
      <w:tr w:rsidR="00BF671A" w:rsidRPr="00BF671A" w14:paraId="7BA1EA9C" w14:textId="77777777" w:rsidTr="006B6FBB">
        <w:trPr>
          <w:tblHeader/>
        </w:trPr>
        <w:tc>
          <w:tcPr>
            <w:tcW w:w="0" w:type="auto"/>
          </w:tcPr>
          <w:bookmarkStart w:id="108" w:name="_Hlk87208148"/>
          <w:p w14:paraId="0EDD79A9" w14:textId="00E9E83C" w:rsidR="00BF671A" w:rsidRPr="00BF671A" w:rsidRDefault="002D0D8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oMath>
            </m:oMathPara>
            <w:bookmarkEnd w:id="108"/>
          </w:p>
        </w:tc>
        <w:tc>
          <w:tcPr>
            <w:tcW w:w="368" w:type="pct"/>
          </w:tcPr>
          <w:p w14:paraId="6190F2A7" w14:textId="4375F1D2" w:rsidR="00BF671A" w:rsidRPr="00BF671A" w:rsidRDefault="002D0D8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9" w:type="pct"/>
          </w:tcPr>
          <w:p w14:paraId="10B9DB98" w14:textId="6A7F3A1B" w:rsidR="00BF671A" w:rsidRPr="00BF671A" w:rsidRDefault="002D0D8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52A116A" w14:textId="2140CB94" w:rsidR="00BF671A" w:rsidRPr="00BF671A" w:rsidRDefault="00BF671A" w:rsidP="00BF671A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fx100</m:t>
                </m:r>
              </m:oMath>
            </m:oMathPara>
          </w:p>
        </w:tc>
        <w:tc>
          <w:tcPr>
            <w:tcW w:w="631" w:type="pct"/>
          </w:tcPr>
          <w:p w14:paraId="79EAD603" w14:textId="0C33AD32" w:rsidR="00BF671A" w:rsidRPr="00BF671A" w:rsidRDefault="00BF671A" w:rsidP="00BF671A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41212E5F" w14:textId="19CE278E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30FCC0F6" w14:textId="79EA0A18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6B837E06" w14:textId="577F7A96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adj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14:paraId="2E869229" w14:textId="6AFCAE60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adj</m:t>
                        </m:r>
                      </m:sub>
                    </m:sSub>
                  </m:e>
                </m:d>
              </m:oMath>
            </m:oMathPara>
          </w:p>
        </w:tc>
      </w:tr>
      <w:tr w:rsidR="00BF671A" w:rsidRPr="00BF671A" w14:paraId="41EE6369" w14:textId="77777777" w:rsidTr="006B6FBB">
        <w:tc>
          <w:tcPr>
            <w:tcW w:w="0" w:type="auto"/>
          </w:tcPr>
          <w:p w14:paraId="0DB259F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E31EC7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369" w:type="pct"/>
          </w:tcPr>
          <w:p w14:paraId="2C4855C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E0EE1D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BFB0AA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78D4E48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1A4F5DB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</w:tcPr>
          <w:p w14:paraId="71CC081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3B5EE11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0.026</w:t>
            </w:r>
          </w:p>
        </w:tc>
      </w:tr>
      <w:tr w:rsidR="00BF671A" w:rsidRPr="00BF671A" w14:paraId="363DCEAA" w14:textId="77777777" w:rsidTr="006B6FBB">
        <w:tc>
          <w:tcPr>
            <w:tcW w:w="0" w:type="auto"/>
          </w:tcPr>
          <w:p w14:paraId="7168792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4FFBB37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0621ADC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514B6A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16B0458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0368984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5EA77B4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</w:tcPr>
          <w:p w14:paraId="5A31C45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246EEA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63233E10" w14:textId="77777777" w:rsidTr="006B6FBB">
        <w:tc>
          <w:tcPr>
            <w:tcW w:w="0" w:type="auto"/>
          </w:tcPr>
          <w:p w14:paraId="7C2E155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EF6872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369" w:type="pct"/>
          </w:tcPr>
          <w:p w14:paraId="22AC7C8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E31FCD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6EBDADF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7DC842E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06BBBE7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6B876CC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565881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0.036</w:t>
            </w:r>
          </w:p>
        </w:tc>
      </w:tr>
      <w:tr w:rsidR="00BF671A" w:rsidRPr="00BF671A" w14:paraId="42B17EEC" w14:textId="77777777" w:rsidTr="006B6FBB">
        <w:tc>
          <w:tcPr>
            <w:tcW w:w="0" w:type="auto"/>
          </w:tcPr>
          <w:p w14:paraId="5A10C5E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508408F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745845A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75807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2BCE633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C13D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588FC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90ADF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6ED36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671A" w:rsidRPr="00BF671A" w14:paraId="38D71B72" w14:textId="77777777" w:rsidTr="006B6FBB">
        <w:tc>
          <w:tcPr>
            <w:tcW w:w="0" w:type="auto"/>
          </w:tcPr>
          <w:p w14:paraId="2E5EEF7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B165A6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739668D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C41215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+20%</w:t>
            </w:r>
          </w:p>
        </w:tc>
        <w:tc>
          <w:tcPr>
            <w:tcW w:w="631" w:type="pct"/>
          </w:tcPr>
          <w:p w14:paraId="19A94F5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1.204</w:t>
            </w:r>
          </w:p>
        </w:tc>
        <w:tc>
          <w:tcPr>
            <w:tcW w:w="0" w:type="auto"/>
          </w:tcPr>
          <w:p w14:paraId="0F5587C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1.204</w:t>
            </w:r>
          </w:p>
        </w:tc>
        <w:tc>
          <w:tcPr>
            <w:tcW w:w="0" w:type="auto"/>
          </w:tcPr>
          <w:p w14:paraId="5F45FE6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0.021</w:t>
            </w:r>
          </w:p>
        </w:tc>
        <w:tc>
          <w:tcPr>
            <w:tcW w:w="0" w:type="auto"/>
          </w:tcPr>
          <w:p w14:paraId="1B3EC3D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51EAD41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1C8DE106" w14:textId="77777777" w:rsidTr="006B6FBB">
        <w:tc>
          <w:tcPr>
            <w:tcW w:w="0" w:type="auto"/>
          </w:tcPr>
          <w:p w14:paraId="2F44BAE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7AC23B1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08624DD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E50A1B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+10%</w:t>
            </w:r>
          </w:p>
        </w:tc>
        <w:tc>
          <w:tcPr>
            <w:tcW w:w="631" w:type="pct"/>
          </w:tcPr>
          <w:p w14:paraId="3659ED2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0.975</w:t>
            </w:r>
          </w:p>
        </w:tc>
        <w:tc>
          <w:tcPr>
            <w:tcW w:w="0" w:type="auto"/>
          </w:tcPr>
          <w:p w14:paraId="32EC106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0.975</w:t>
            </w:r>
          </w:p>
        </w:tc>
        <w:tc>
          <w:tcPr>
            <w:tcW w:w="0" w:type="auto"/>
          </w:tcPr>
          <w:p w14:paraId="253DA5A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0.017</w:t>
            </w:r>
          </w:p>
        </w:tc>
        <w:tc>
          <w:tcPr>
            <w:tcW w:w="0" w:type="auto"/>
          </w:tcPr>
          <w:p w14:paraId="4908723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6411DE6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68339B0D" w14:textId="77777777" w:rsidTr="006B6FBB">
        <w:tc>
          <w:tcPr>
            <w:tcW w:w="0" w:type="auto"/>
          </w:tcPr>
          <w:p w14:paraId="09FE613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7EE48A7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0A0F15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958599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+5%</w:t>
            </w:r>
          </w:p>
        </w:tc>
        <w:tc>
          <w:tcPr>
            <w:tcW w:w="631" w:type="pct"/>
          </w:tcPr>
          <w:p w14:paraId="2D7304A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0.860</w:t>
            </w:r>
          </w:p>
        </w:tc>
        <w:tc>
          <w:tcPr>
            <w:tcW w:w="0" w:type="auto"/>
          </w:tcPr>
          <w:p w14:paraId="30853C2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0.860</w:t>
            </w:r>
          </w:p>
        </w:tc>
        <w:tc>
          <w:tcPr>
            <w:tcW w:w="0" w:type="auto"/>
          </w:tcPr>
          <w:p w14:paraId="026074D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</w:tcPr>
          <w:p w14:paraId="496F0E1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47C1B6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30545489" w14:textId="77777777" w:rsidTr="006B6FBB">
        <w:tc>
          <w:tcPr>
            <w:tcW w:w="0" w:type="auto"/>
          </w:tcPr>
          <w:p w14:paraId="1ED025C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3245236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16BC21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E00E0F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2C4297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7A76C49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3960CE5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</w:tcPr>
          <w:p w14:paraId="51D7BDD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</w:tcPr>
          <w:p w14:paraId="5C9A8E5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2D227113" w14:textId="77777777" w:rsidTr="006B6FBB">
        <w:tc>
          <w:tcPr>
            <w:tcW w:w="0" w:type="auto"/>
          </w:tcPr>
          <w:p w14:paraId="2E3BE1F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4A5789A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1B49BBB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6B33DB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-5%</w:t>
            </w:r>
          </w:p>
        </w:tc>
        <w:tc>
          <w:tcPr>
            <w:tcW w:w="631" w:type="pct"/>
          </w:tcPr>
          <w:p w14:paraId="55534DF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0.631</w:t>
            </w:r>
          </w:p>
        </w:tc>
        <w:tc>
          <w:tcPr>
            <w:tcW w:w="0" w:type="auto"/>
          </w:tcPr>
          <w:p w14:paraId="77E3482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0.631</w:t>
            </w:r>
          </w:p>
        </w:tc>
        <w:tc>
          <w:tcPr>
            <w:tcW w:w="0" w:type="auto"/>
          </w:tcPr>
          <w:p w14:paraId="65542CA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0" w:type="auto"/>
          </w:tcPr>
          <w:p w14:paraId="6941E1E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1F842F9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5288F231" w14:textId="77777777" w:rsidTr="006B6FBB">
        <w:tc>
          <w:tcPr>
            <w:tcW w:w="0" w:type="auto"/>
          </w:tcPr>
          <w:p w14:paraId="1D58A8B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6D4E356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C63629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BCB3C3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-10%</w:t>
            </w:r>
          </w:p>
        </w:tc>
        <w:tc>
          <w:tcPr>
            <w:tcW w:w="631" w:type="pct"/>
          </w:tcPr>
          <w:p w14:paraId="7ED1C45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0.516</w:t>
            </w:r>
          </w:p>
        </w:tc>
        <w:tc>
          <w:tcPr>
            <w:tcW w:w="0" w:type="auto"/>
          </w:tcPr>
          <w:p w14:paraId="506677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0.516</w:t>
            </w:r>
          </w:p>
        </w:tc>
        <w:tc>
          <w:tcPr>
            <w:tcW w:w="0" w:type="auto"/>
          </w:tcPr>
          <w:p w14:paraId="05FABCD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0" w:type="auto"/>
          </w:tcPr>
          <w:p w14:paraId="7F2AE9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2C4447F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65C85E5A" w14:textId="77777777" w:rsidTr="006B6FBB">
        <w:tc>
          <w:tcPr>
            <w:tcW w:w="0" w:type="auto"/>
          </w:tcPr>
          <w:p w14:paraId="6AC0357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6AD0E7A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B5308E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B89FBE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-20%</w:t>
            </w:r>
          </w:p>
        </w:tc>
        <w:tc>
          <w:tcPr>
            <w:tcW w:w="631" w:type="pct"/>
          </w:tcPr>
          <w:p w14:paraId="2791D9B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0.287</w:t>
            </w:r>
          </w:p>
        </w:tc>
        <w:tc>
          <w:tcPr>
            <w:tcW w:w="0" w:type="auto"/>
          </w:tcPr>
          <w:p w14:paraId="2159DA4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0.287</w:t>
            </w:r>
          </w:p>
        </w:tc>
        <w:tc>
          <w:tcPr>
            <w:tcW w:w="0" w:type="auto"/>
          </w:tcPr>
          <w:p w14:paraId="0F17DAB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212E812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</w:tcPr>
          <w:p w14:paraId="101DE43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5BE3EE5F" w14:textId="77777777" w:rsidTr="006B6FBB">
        <w:tc>
          <w:tcPr>
            <w:tcW w:w="0" w:type="auto"/>
          </w:tcPr>
          <w:p w14:paraId="52D89D2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5B10CD2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2E9C67E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49FA7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4E1B0F0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1D8C2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9604D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43813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C028A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671A" w:rsidRPr="00BF671A" w14:paraId="5DB562C6" w14:textId="77777777" w:rsidTr="006B6FBB">
        <w:tc>
          <w:tcPr>
            <w:tcW w:w="0" w:type="auto"/>
          </w:tcPr>
          <w:p w14:paraId="523CA7C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7BFD3B0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369" w:type="pct"/>
          </w:tcPr>
          <w:p w14:paraId="3CCE958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C4AF3A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271E31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14:paraId="26220DF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14:paraId="037EE5C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3641880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0B0BC5F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38B11711" w14:textId="77777777" w:rsidTr="006B6FBB">
        <w:tc>
          <w:tcPr>
            <w:tcW w:w="0" w:type="auto"/>
          </w:tcPr>
          <w:p w14:paraId="129B36E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796D24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00DBFC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A82911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0E05768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02A1CC7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142E223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0" w:type="auto"/>
          </w:tcPr>
          <w:p w14:paraId="48E34CC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53066DD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437BD1F5" w14:textId="77777777" w:rsidTr="006B6FBB">
        <w:tc>
          <w:tcPr>
            <w:tcW w:w="0" w:type="auto"/>
          </w:tcPr>
          <w:p w14:paraId="7CCEBCF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22344F1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369" w:type="pct"/>
          </w:tcPr>
          <w:p w14:paraId="4BCBB6E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13535B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515B110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14:paraId="2DA978C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14:paraId="598A994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3527C4E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51B90ED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0.008</w:t>
            </w:r>
          </w:p>
        </w:tc>
      </w:tr>
      <w:tr w:rsidR="00BF671A" w:rsidRPr="00BF671A" w14:paraId="686D63AF" w14:textId="77777777" w:rsidTr="006B6FBB">
        <w:tc>
          <w:tcPr>
            <w:tcW w:w="0" w:type="auto"/>
          </w:tcPr>
          <w:p w14:paraId="00327B2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2BAB1DC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5EA2EF6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C737E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14B891E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C3185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89F3B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575DB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B4069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671A" w:rsidRPr="00BF671A" w14:paraId="2EDBD093" w14:textId="77777777" w:rsidTr="006B6FBB">
        <w:tc>
          <w:tcPr>
            <w:tcW w:w="0" w:type="auto"/>
          </w:tcPr>
          <w:p w14:paraId="47961D9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4FA351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DD2E01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DEC739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+20%</w:t>
            </w:r>
          </w:p>
        </w:tc>
        <w:tc>
          <w:tcPr>
            <w:tcW w:w="631" w:type="pct"/>
          </w:tcPr>
          <w:p w14:paraId="031AD3B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0.339</w:t>
            </w:r>
          </w:p>
        </w:tc>
        <w:tc>
          <w:tcPr>
            <w:tcW w:w="0" w:type="auto"/>
          </w:tcPr>
          <w:p w14:paraId="3738593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0.340</w:t>
            </w:r>
          </w:p>
        </w:tc>
        <w:tc>
          <w:tcPr>
            <w:tcW w:w="0" w:type="auto"/>
          </w:tcPr>
          <w:p w14:paraId="07C2542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0" w:type="auto"/>
          </w:tcPr>
          <w:p w14:paraId="4522C16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616305A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380112EC" w14:textId="77777777" w:rsidTr="006B6FBB">
        <w:tc>
          <w:tcPr>
            <w:tcW w:w="0" w:type="auto"/>
          </w:tcPr>
          <w:p w14:paraId="41DD5E2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4712A2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46BC26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50EFE1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+10%</w:t>
            </w:r>
          </w:p>
        </w:tc>
        <w:tc>
          <w:tcPr>
            <w:tcW w:w="631" w:type="pct"/>
          </w:tcPr>
          <w:p w14:paraId="7B372D3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0ECEAE4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2A000FF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0" w:type="auto"/>
          </w:tcPr>
          <w:p w14:paraId="5F7239F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3C26CFD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76440DFA" w14:textId="77777777" w:rsidTr="006B6FBB">
        <w:tc>
          <w:tcPr>
            <w:tcW w:w="0" w:type="auto"/>
          </w:tcPr>
          <w:p w14:paraId="1C3FC61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559E6E5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39FAE1B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8B2A7A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+5%</w:t>
            </w:r>
          </w:p>
        </w:tc>
        <w:tc>
          <w:tcPr>
            <w:tcW w:w="631" w:type="pct"/>
          </w:tcPr>
          <w:p w14:paraId="28D5F6D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336BCC7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499068D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4413F2D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C5865B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78DC7D1B" w14:textId="77777777" w:rsidTr="006B6FBB">
        <w:trPr>
          <w:trHeight w:val="492"/>
        </w:trPr>
        <w:tc>
          <w:tcPr>
            <w:tcW w:w="0" w:type="auto"/>
          </w:tcPr>
          <w:p w14:paraId="2BD9158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421A95B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10EE222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AA15DD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3B996D2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07FE250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3BE0251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20FA99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8D6F0B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76CB4279" w14:textId="77777777" w:rsidTr="006B6FBB">
        <w:tc>
          <w:tcPr>
            <w:tcW w:w="0" w:type="auto"/>
          </w:tcPr>
          <w:p w14:paraId="3DB8679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66B3CE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3B0C98C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D4EC85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-5%</w:t>
            </w:r>
          </w:p>
        </w:tc>
        <w:tc>
          <w:tcPr>
            <w:tcW w:w="631" w:type="pct"/>
          </w:tcPr>
          <w:p w14:paraId="0269741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2297B48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30F589E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56B7E16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674FADC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038B5507" w14:textId="77777777" w:rsidTr="006B6FBB">
        <w:tc>
          <w:tcPr>
            <w:tcW w:w="0" w:type="auto"/>
          </w:tcPr>
          <w:p w14:paraId="6EC2143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268E705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4178F59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872E4A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-10%</w:t>
            </w:r>
          </w:p>
        </w:tc>
        <w:tc>
          <w:tcPr>
            <w:tcW w:w="631" w:type="pct"/>
          </w:tcPr>
          <w:p w14:paraId="4ABB582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1031967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5965A22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0" w:type="auto"/>
          </w:tcPr>
          <w:p w14:paraId="2B0A8CF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ECF58B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015E0956" w14:textId="77777777" w:rsidTr="006B6FBB">
        <w:tc>
          <w:tcPr>
            <w:tcW w:w="0" w:type="auto"/>
          </w:tcPr>
          <w:p w14:paraId="13499A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09B05A2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4D7E70A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06B4167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-20%</w:t>
            </w:r>
          </w:p>
        </w:tc>
        <w:tc>
          <w:tcPr>
            <w:tcW w:w="631" w:type="pct"/>
          </w:tcPr>
          <w:p w14:paraId="45CE0F9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0D382D0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3F2543D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0" w:type="auto"/>
          </w:tcPr>
          <w:p w14:paraId="13A822B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344976C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</w:tbl>
    <w:p w14:paraId="58488CB8" w14:textId="77777777" w:rsidR="00547AAA" w:rsidRDefault="00547AAA" w:rsidP="006D7CC3">
      <w:pPr>
        <w:rPr>
          <w:rFonts w:ascii="Times New Roman" w:eastAsia="Calibri" w:hAnsi="Times New Roman" w:cs="Times New Roman"/>
          <w:sz w:val="24"/>
          <w:szCs w:val="24"/>
        </w:rPr>
      </w:pPr>
    </w:p>
    <w:p w14:paraId="31B08CB6" w14:textId="77777777" w:rsidR="00BF671A" w:rsidRDefault="00BF671A" w:rsidP="006D7CC3">
      <w:pPr>
        <w:rPr>
          <w:rFonts w:ascii="Times New Roman" w:eastAsia="Calibri" w:hAnsi="Times New Roman" w:cs="Times New Roman"/>
          <w:sz w:val="24"/>
          <w:szCs w:val="24"/>
        </w:rPr>
      </w:pPr>
    </w:p>
    <w:p w14:paraId="5EB2C3C3" w14:textId="4CA35995" w:rsidR="00BF671A" w:rsidRDefault="00BF671A" w:rsidP="006D7CC3">
      <w:pPr>
        <w:rPr>
          <w:rFonts w:ascii="Cambria Math" w:hAnsi="Cambria Math" w:cs="Times New Roman"/>
          <w:sz w:val="24"/>
          <w:szCs w:val="24"/>
          <w:oMath/>
        </w:rPr>
        <w:sectPr w:rsidR="00BF671A" w:rsidSect="00931CED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0CF585" w14:textId="3366D2E9" w:rsidR="00224EC5" w:rsidRPr="00211D5F" w:rsidRDefault="00237CE8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</w:t>
      </w:r>
      <w:r w:rsidR="006C752A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: Summary</w:t>
      </w:r>
      <w:r w:rsidR="006136B2">
        <w:rPr>
          <w:rFonts w:ascii="Times New Roman" w:hAnsi="Times New Roman" w:cs="Times New Roman"/>
          <w:sz w:val="24"/>
          <w:szCs w:val="24"/>
        </w:rPr>
        <w:t xml:space="preserve"> of </w:t>
      </w:r>
      <w:r w:rsidR="009E1B30">
        <w:rPr>
          <w:rFonts w:ascii="Times New Roman" w:hAnsi="Times New Roman" w:cs="Times New Roman"/>
          <w:sz w:val="24"/>
          <w:szCs w:val="24"/>
        </w:rPr>
        <w:t>i</w:t>
      </w:r>
      <w:r w:rsidR="00E12835">
        <w:rPr>
          <w:rFonts w:ascii="Times New Roman" w:hAnsi="Times New Roman" w:cs="Times New Roman"/>
          <w:sz w:val="24"/>
          <w:szCs w:val="24"/>
        </w:rPr>
        <w:t>mpact</w:t>
      </w:r>
      <w:r w:rsidR="006136B2">
        <w:rPr>
          <w:rFonts w:ascii="Times New Roman" w:hAnsi="Times New Roman" w:cs="Times New Roman"/>
          <w:sz w:val="24"/>
          <w:szCs w:val="24"/>
        </w:rPr>
        <w:t xml:space="preserve"> of </w:t>
      </w:r>
      <w:r w:rsidR="009E1B30">
        <w:rPr>
          <w:rFonts w:ascii="Times New Roman" w:hAnsi="Times New Roman" w:cs="Times New Roman"/>
          <w:sz w:val="24"/>
          <w:szCs w:val="24"/>
        </w:rPr>
        <w:t>i</w:t>
      </w:r>
      <w:r w:rsidR="006136B2">
        <w:rPr>
          <w:rFonts w:ascii="Times New Roman" w:hAnsi="Times New Roman" w:cs="Times New Roman"/>
          <w:sz w:val="24"/>
          <w:szCs w:val="24"/>
        </w:rPr>
        <w:t xml:space="preserve">ncomplete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 xml:space="preserve">eporting and linking on </w:t>
      </w:r>
      <w:r w:rsidR="009E1B30">
        <w:rPr>
          <w:rFonts w:ascii="Times New Roman" w:hAnsi="Times New Roman" w:cs="Times New Roman"/>
          <w:sz w:val="24"/>
          <w:szCs w:val="24"/>
        </w:rPr>
        <w:t>v</w:t>
      </w:r>
      <w:r w:rsidR="006136B2">
        <w:rPr>
          <w:rFonts w:ascii="Times New Roman" w:hAnsi="Times New Roman" w:cs="Times New Roman"/>
          <w:sz w:val="24"/>
          <w:szCs w:val="24"/>
        </w:rPr>
        <w:t xml:space="preserve">accine </w:t>
      </w:r>
      <w:r w:rsidR="009E1B30">
        <w:rPr>
          <w:rFonts w:ascii="Times New Roman" w:hAnsi="Times New Roman" w:cs="Times New Roman"/>
          <w:sz w:val="24"/>
          <w:szCs w:val="24"/>
        </w:rPr>
        <w:t>e</w:t>
      </w:r>
      <w:r w:rsidR="006136B2">
        <w:rPr>
          <w:rFonts w:ascii="Times New Roman" w:hAnsi="Times New Roman" w:cs="Times New Roman"/>
          <w:sz w:val="24"/>
          <w:szCs w:val="24"/>
        </w:rPr>
        <w:t>ff</w:t>
      </w:r>
      <w:r w:rsidR="005C2E02">
        <w:rPr>
          <w:rFonts w:ascii="Times New Roman" w:hAnsi="Times New Roman" w:cs="Times New Roman"/>
          <w:sz w:val="24"/>
          <w:szCs w:val="24"/>
        </w:rPr>
        <w:t>ectiveness</w:t>
      </w:r>
      <w:r w:rsidR="0094584C">
        <w:rPr>
          <w:rFonts w:ascii="Times New Roman" w:hAnsi="Times New Roman" w:cs="Times New Roman"/>
          <w:sz w:val="24"/>
          <w:szCs w:val="24"/>
        </w:rPr>
        <w:t xml:space="preserve"> (</w:t>
      </w:r>
      <w:r w:rsidR="0094584C" w:rsidRPr="0094584C">
        <w:rPr>
          <w:rFonts w:ascii="Times New Roman" w:hAnsi="Times New Roman" w:cs="Times New Roman"/>
          <w:i/>
          <w:sz w:val="24"/>
          <w:szCs w:val="24"/>
        </w:rPr>
        <w:t>VE</w:t>
      </w:r>
      <w:r w:rsidR="0094584C">
        <w:rPr>
          <w:rFonts w:ascii="Times New Roman" w:hAnsi="Times New Roman" w:cs="Times New Roman"/>
          <w:sz w:val="24"/>
          <w:szCs w:val="24"/>
        </w:rPr>
        <w:t>)</w:t>
      </w:r>
      <w:r w:rsidR="005C2E02">
        <w:rPr>
          <w:rFonts w:ascii="Times New Roman" w:hAnsi="Times New Roman" w:cs="Times New Roman"/>
          <w:sz w:val="24"/>
          <w:szCs w:val="24"/>
        </w:rPr>
        <w:t xml:space="preserve"> and</w:t>
      </w:r>
      <w:r w:rsidR="006136B2">
        <w:rPr>
          <w:rFonts w:ascii="Times New Roman" w:hAnsi="Times New Roman" w:cs="Times New Roman"/>
          <w:sz w:val="24"/>
          <w:szCs w:val="24"/>
        </w:rPr>
        <w:t xml:space="preserve">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 xml:space="preserve">elative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>isk</w:t>
      </w:r>
      <w:r w:rsidR="0094584C">
        <w:rPr>
          <w:rFonts w:ascii="Times New Roman" w:hAnsi="Times New Roman" w:cs="Times New Roman"/>
          <w:sz w:val="24"/>
          <w:szCs w:val="24"/>
        </w:rPr>
        <w:t xml:space="preserve"> (</w:t>
      </w:r>
      <w:r w:rsidR="0094584C" w:rsidRPr="0094584C">
        <w:rPr>
          <w:rFonts w:ascii="Times New Roman" w:hAnsi="Times New Roman" w:cs="Times New Roman"/>
          <w:i/>
          <w:sz w:val="24"/>
          <w:szCs w:val="24"/>
        </w:rPr>
        <w:t>R</w:t>
      </w:r>
      <w:r w:rsidR="0094584C">
        <w:rPr>
          <w:rFonts w:ascii="Times New Roman" w:hAnsi="Times New Roman" w:cs="Times New Roman"/>
          <w:sz w:val="24"/>
          <w:szCs w:val="24"/>
        </w:rPr>
        <w:t>)</w:t>
      </w:r>
      <w:r w:rsidR="00E12835">
        <w:rPr>
          <w:rFonts w:ascii="Times New Roman" w:hAnsi="Times New Roman" w:cs="Times New Roman"/>
          <w:sz w:val="24"/>
          <w:szCs w:val="24"/>
        </w:rPr>
        <w:t xml:space="preserve">. </w:t>
      </w:r>
      <w:r w:rsidR="00ED3D8B">
        <w:rPr>
          <w:rFonts w:ascii="Times New Roman" w:hAnsi="Times New Roman" w:cs="Times New Roman"/>
          <w:sz w:val="24"/>
          <w:szCs w:val="24"/>
        </w:rPr>
        <w:t xml:space="preserve">Results </w:t>
      </w:r>
      <w:r w:rsidR="0094584C">
        <w:rPr>
          <w:rFonts w:ascii="Times New Roman" w:hAnsi="Times New Roman" w:cs="Times New Roman"/>
          <w:sz w:val="24"/>
          <w:szCs w:val="24"/>
        </w:rPr>
        <w:t>in</w:t>
      </w:r>
      <w:r w:rsidR="00ED3D8B">
        <w:rPr>
          <w:rFonts w:ascii="Times New Roman" w:hAnsi="Times New Roman" w:cs="Times New Roman"/>
          <w:sz w:val="24"/>
          <w:szCs w:val="24"/>
        </w:rPr>
        <w:t xml:space="preserve"> table a</w:t>
      </w:r>
      <w:r w:rsidR="009E1B30">
        <w:rPr>
          <w:rFonts w:ascii="Times New Roman" w:hAnsi="Times New Roman" w:cs="Times New Roman"/>
          <w:sz w:val="24"/>
          <w:szCs w:val="24"/>
        </w:rPr>
        <w:t>re for the situation when the</w:t>
      </w:r>
      <w:r w:rsidR="006136B2">
        <w:rPr>
          <w:rFonts w:ascii="Times New Roman" w:hAnsi="Times New Roman" w:cs="Times New Roman"/>
          <w:sz w:val="24"/>
          <w:szCs w:val="24"/>
        </w:rPr>
        <w:t xml:space="preserve"> population size is </w:t>
      </w:r>
      <w:r w:rsidR="00E12835">
        <w:rPr>
          <w:rFonts w:ascii="Times New Roman" w:hAnsi="Times New Roman" w:cs="Times New Roman"/>
          <w:sz w:val="24"/>
          <w:szCs w:val="24"/>
        </w:rPr>
        <w:t xml:space="preserve">correctly </w:t>
      </w:r>
      <w:r w:rsidR="006136B2">
        <w:rPr>
          <w:rFonts w:ascii="Times New Roman" w:hAnsi="Times New Roman" w:cs="Times New Roman"/>
          <w:sz w:val="24"/>
          <w:szCs w:val="24"/>
        </w:rPr>
        <w:t>spec</w:t>
      </w:r>
      <w:r w:rsidR="00E12835">
        <w:rPr>
          <w:rFonts w:ascii="Times New Roman" w:hAnsi="Times New Roman" w:cs="Times New Roman"/>
          <w:sz w:val="24"/>
          <w:szCs w:val="24"/>
        </w:rPr>
        <w:t>ified</w:t>
      </w:r>
      <w:r w:rsidR="00211D5F">
        <w:rPr>
          <w:rFonts w:ascii="Times New Roman" w:hAnsi="Times New Roman" w:cs="Times New Roman"/>
          <w:sz w:val="24"/>
          <w:szCs w:val="24"/>
        </w:rPr>
        <w:t>,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211D5F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f=0)</m:t>
        </m:r>
      </m:oMath>
      <w:r w:rsidR="00211D5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</w:t>
      </w:r>
    </w:p>
    <w:tbl>
      <w:tblPr>
        <w:tblStyle w:val="TableGrid"/>
        <w:tblpPr w:leftFromText="180" w:rightFromText="180" w:vertAnchor="page" w:horzAnchor="margin" w:tblpY="2581"/>
        <w:tblW w:w="4932" w:type="pct"/>
        <w:tblLook w:val="04A0" w:firstRow="1" w:lastRow="0" w:firstColumn="1" w:lastColumn="0" w:noHBand="0" w:noVBand="1"/>
      </w:tblPr>
      <w:tblGrid>
        <w:gridCol w:w="1763"/>
        <w:gridCol w:w="751"/>
        <w:gridCol w:w="812"/>
        <w:gridCol w:w="3002"/>
        <w:gridCol w:w="6446"/>
      </w:tblGrid>
      <w:tr w:rsidR="009E1B30" w:rsidRPr="00547AAA" w14:paraId="350F2E6C" w14:textId="77777777" w:rsidTr="009E1B30">
        <w:tc>
          <w:tcPr>
            <w:tcW w:w="690" w:type="pct"/>
          </w:tcPr>
          <w:p w14:paraId="0B33B574" w14:textId="77777777" w:rsidR="009E1B30" w:rsidRDefault="001B13FE" w:rsidP="001B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1B30">
              <w:rPr>
                <w:rFonts w:ascii="Times New Roman" w:hAnsi="Times New Roman" w:cs="Times New Roman"/>
                <w:sz w:val="24"/>
                <w:szCs w:val="24"/>
              </w:rPr>
              <w:t>True Effects</w:t>
            </w:r>
          </w:p>
          <w:p w14:paraId="59C4D737" w14:textId="77777777" w:rsidR="009E1B30" w:rsidRPr="000209C4" w:rsidRDefault="009E1B30" w:rsidP="001B13FE">
            <w:pP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="0034586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1B13F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34586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1B13F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     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94" w:type="pct"/>
          </w:tcPr>
          <w:p w14:paraId="6F813C08" w14:textId="77777777" w:rsidR="009E1B30" w:rsidRPr="00547AAA" w:rsidRDefault="002D0D8A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18" w:type="pct"/>
          </w:tcPr>
          <w:p w14:paraId="4BE9040E" w14:textId="77777777" w:rsidR="009E1B30" w:rsidRPr="00F458AA" w:rsidRDefault="002D0D8A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75" w:type="pct"/>
          </w:tcPr>
          <w:p w14:paraId="454D5E62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Apparent Effect</w:t>
            </w:r>
          </w:p>
        </w:tc>
        <w:tc>
          <w:tcPr>
            <w:tcW w:w="2523" w:type="pct"/>
          </w:tcPr>
          <w:p w14:paraId="442AB283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9E1B30" w:rsidRPr="00547AAA" w14:paraId="74972285" w14:textId="77777777" w:rsidTr="009E1B30">
        <w:tc>
          <w:tcPr>
            <w:tcW w:w="690" w:type="pct"/>
          </w:tcPr>
          <w:p w14:paraId="2274AF1E" w14:textId="77777777" w:rsidR="009E1B30" w:rsidRPr="00547AAA" w:rsidRDefault="009E1B30" w:rsidP="001B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94" w:type="pct"/>
          </w:tcPr>
          <w:p w14:paraId="716EC91E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2267F15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9E613C8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547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6A91C09C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Attenuation of true effect. Underestimate true </w:t>
            </w:r>
            <w:r w:rsidRPr="0094584C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0173C186" w14:textId="77777777" w:rsidTr="009E1B30">
        <w:tc>
          <w:tcPr>
            <w:tcW w:w="690" w:type="pct"/>
          </w:tcPr>
          <w:p w14:paraId="65144033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54EFD658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0FFEC470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3BC2C7B1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proofErr w:type="spellStart"/>
            <w:proofErr w:type="gram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072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BEC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Pr="00072BE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3A73A45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Exaggeration of true effect. Overestimate true </w:t>
            </w:r>
            <w:r w:rsidRPr="0094584C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71CECDEB" w14:textId="77777777" w:rsidTr="009E1B30">
        <w:tc>
          <w:tcPr>
            <w:tcW w:w="690" w:type="pct"/>
          </w:tcPr>
          <w:p w14:paraId="50D3DC17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AAF30DA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5DF1FFF9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27F5D910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&gt;, =,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than true values</w:t>
            </w:r>
            <w:r w:rsidR="0020150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201505" w:rsidRPr="00201505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="00201505">
              <w:rPr>
                <w:rFonts w:ascii="Times New Roman" w:hAnsi="Times New Roman" w:cs="Times New Roman"/>
                <w:sz w:val="24"/>
                <w:szCs w:val="24"/>
              </w:rPr>
              <w:t xml:space="preserve">&lt;1, </w:t>
            </w:r>
            <w:r w:rsidR="00201505" w:rsidRPr="00201505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="00201505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1D94F9FB" w14:textId="77777777" w:rsidR="009E1B30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Direction of bias depends 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>(equation 1)</w:t>
            </w:r>
          </w:p>
          <w:p w14:paraId="7746CA60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14:paraId="27231393" w14:textId="77777777" w:rsidTr="009E1B30">
        <w:tc>
          <w:tcPr>
            <w:tcW w:w="690" w:type="pct"/>
          </w:tcPr>
          <w:p w14:paraId="25BE92C1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1B10BCA0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6C20F6AD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47A43FA9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032B172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14:paraId="698C4577" w14:textId="77777777" w:rsidTr="009E1B30">
        <w:tc>
          <w:tcPr>
            <w:tcW w:w="690" w:type="pct"/>
          </w:tcPr>
          <w:p w14:paraId="07B2A5EE" w14:textId="77777777" w:rsidR="009E1B30" w:rsidRPr="00547AAA" w:rsidRDefault="001B13FE" w:rsidP="001B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1B30"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1B30" w:rsidRPr="00547AAA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294" w:type="pct"/>
          </w:tcPr>
          <w:p w14:paraId="6B94566D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34C491EE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741F1486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2523" w:type="pct"/>
          </w:tcPr>
          <w:p w14:paraId="67635A4E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bias. </w:t>
            </w:r>
          </w:p>
        </w:tc>
      </w:tr>
      <w:tr w:rsidR="009E1B30" w:rsidRPr="00547AAA" w14:paraId="28D78BCB" w14:textId="77777777" w:rsidTr="009E1B30">
        <w:tc>
          <w:tcPr>
            <w:tcW w:w="690" w:type="pct"/>
          </w:tcPr>
          <w:p w14:paraId="4551CBFC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E0B4FA5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42FB699F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420FDC31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757F1F0F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effective when it is not</w:t>
            </w:r>
          </w:p>
        </w:tc>
      </w:tr>
      <w:tr w:rsidR="009E1B30" w:rsidRPr="00547AAA" w14:paraId="2813504E" w14:textId="77777777" w:rsidTr="009E1B30">
        <w:tc>
          <w:tcPr>
            <w:tcW w:w="690" w:type="pct"/>
          </w:tcPr>
          <w:p w14:paraId="701AC2A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4DA9C387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04BEE37E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2A2A1D42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2CB14791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effective when it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</w:t>
            </w:r>
          </w:p>
        </w:tc>
      </w:tr>
      <w:tr w:rsidR="009E1B30" w:rsidRPr="00547AAA" w14:paraId="0B996C01" w14:textId="77777777" w:rsidTr="009E1B30">
        <w:tc>
          <w:tcPr>
            <w:tcW w:w="690" w:type="pct"/>
          </w:tcPr>
          <w:p w14:paraId="07FC96E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03507B7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0D75A005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74889D8E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3811529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14:paraId="3FC39EF0" w14:textId="77777777" w:rsidTr="009E1B30">
        <w:tc>
          <w:tcPr>
            <w:tcW w:w="690" w:type="pct"/>
          </w:tcPr>
          <w:p w14:paraId="17D12859" w14:textId="77777777" w:rsidR="009E1B30" w:rsidRPr="00547AAA" w:rsidRDefault="009E1B30" w:rsidP="001B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&gt;1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&lt;0</w:t>
            </w:r>
          </w:p>
        </w:tc>
        <w:tc>
          <w:tcPr>
            <w:tcW w:w="294" w:type="pct"/>
          </w:tcPr>
          <w:p w14:paraId="4E05AAD5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A7798AD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692902E1" w14:textId="0AB60233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1D12F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proofErr w:type="gramEnd"/>
            <w:r w:rsidRPr="006F5A3F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3" w:type="pct"/>
          </w:tcPr>
          <w:p w14:paraId="6560705D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less harmful than it is</w:t>
            </w:r>
          </w:p>
        </w:tc>
      </w:tr>
      <w:tr w:rsidR="009E1B30" w:rsidRPr="00547AAA" w14:paraId="573C95A9" w14:textId="77777777" w:rsidTr="009E1B30">
        <w:tc>
          <w:tcPr>
            <w:tcW w:w="690" w:type="pct"/>
          </w:tcPr>
          <w:p w14:paraId="4EB54064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1A74290D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557A0B3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3DBCF015" w14:textId="037F11EF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DF64B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1453359D" w14:textId="3CDFA22A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Vaccine appears less harmful than it is, and could even appear </w:t>
            </w:r>
            <w:r w:rsidR="00C70D32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</w:p>
        </w:tc>
      </w:tr>
      <w:tr w:rsidR="009E1B30" w:rsidRPr="00547AAA" w14:paraId="2F6E7DF2" w14:textId="77777777" w:rsidTr="009E1B30">
        <w:trPr>
          <w:trHeight w:val="437"/>
        </w:trPr>
        <w:tc>
          <w:tcPr>
            <w:tcW w:w="690" w:type="pct"/>
          </w:tcPr>
          <w:p w14:paraId="4A465520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73C9993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3ADC53ED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318C756D" w14:textId="6A5D02C4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F458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F458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3" w:type="pct"/>
          </w:tcPr>
          <w:p w14:paraId="7481B7A0" w14:textId="0D400D6C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F7A">
              <w:rPr>
                <w:rFonts w:ascii="Times New Roman" w:hAnsi="Times New Roman" w:cs="Times New Roman"/>
                <w:sz w:val="24"/>
                <w:szCs w:val="24"/>
              </w:rPr>
              <w:t>Vaccine appears less harmful than it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sz w:val="24"/>
                <w:szCs w:val="24"/>
              </w:rPr>
              <w:t xml:space="preserve">and could even appear </w:t>
            </w:r>
            <w:r w:rsidR="00C70D32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</w:p>
        </w:tc>
      </w:tr>
    </w:tbl>
    <w:p w14:paraId="3CE27A77" w14:textId="77777777" w:rsidR="000A198C" w:rsidRDefault="000A198C">
      <w:pPr>
        <w:rPr>
          <w:rFonts w:ascii="Times New Roman" w:hAnsi="Times New Roman" w:cs="Times New Roman"/>
          <w:sz w:val="24"/>
          <w:szCs w:val="24"/>
        </w:rPr>
      </w:pPr>
    </w:p>
    <w:p w14:paraId="578100FE" w14:textId="77777777" w:rsidR="00C70D32" w:rsidRDefault="00C70D32" w:rsidP="009E1B30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0010441F" w14:textId="385E2970" w:rsidR="009A2278" w:rsidRDefault="009E1B30" w:rsidP="009E1B30">
      <w:pPr>
        <w:spacing w:after="0"/>
        <w:rPr>
          <w:rFonts w:ascii="Times New Roman" w:hAnsi="Times New Roman" w:cs="Times New Roman"/>
          <w:sz w:val="24"/>
          <w:szCs w:val="24"/>
        </w:rPr>
        <w:sectPr w:rsidR="009A2278" w:rsidSect="00306CD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 w:rsidRPr="009E1B3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E1B30">
        <w:rPr>
          <w:rFonts w:ascii="Times New Roman" w:hAnsi="Times New Roman" w:cs="Times New Roman"/>
          <w:sz w:val="24"/>
          <w:szCs w:val="24"/>
        </w:rPr>
        <w:t xml:space="preserve"> If population is underestimated</w:t>
      </w:r>
      <w:r w:rsidR="00211D5F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f&lt;0</m:t>
        </m:r>
      </m:oMath>
      <w:r w:rsidR="00211D5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Pr="009E1B30">
        <w:rPr>
          <w:rFonts w:ascii="Times New Roman" w:hAnsi="Times New Roman" w:cs="Times New Roman"/>
          <w:sz w:val="24"/>
          <w:szCs w:val="24"/>
        </w:rPr>
        <w:t xml:space="preserve">relative risk will be further biased downwards and </w:t>
      </w:r>
      <w:r w:rsidRPr="009E1B30">
        <w:rPr>
          <w:rFonts w:ascii="Times New Roman" w:hAnsi="Times New Roman" w:cs="Times New Roman"/>
          <w:i/>
          <w:sz w:val="24"/>
          <w:szCs w:val="24"/>
        </w:rPr>
        <w:t>VE</w:t>
      </w:r>
      <w:r w:rsidRPr="009E1B30">
        <w:rPr>
          <w:rFonts w:ascii="Times New Roman" w:hAnsi="Times New Roman" w:cs="Times New Roman"/>
          <w:sz w:val="24"/>
          <w:szCs w:val="24"/>
        </w:rPr>
        <w:t xml:space="preserve"> overestimated</w:t>
      </w:r>
      <w:r w:rsidR="00211D5F">
        <w:rPr>
          <w:rFonts w:ascii="Times New Roman" w:hAnsi="Times New Roman" w:cs="Times New Roman"/>
          <w:sz w:val="24"/>
          <w:szCs w:val="24"/>
        </w:rPr>
        <w:t xml:space="preserve"> beyond results in Table</w:t>
      </w:r>
      <w:r>
        <w:rPr>
          <w:rFonts w:ascii="Times New Roman" w:hAnsi="Times New Roman" w:cs="Times New Roman"/>
          <w:sz w:val="24"/>
          <w:szCs w:val="24"/>
        </w:rPr>
        <w:t>;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A20A5">
        <w:rPr>
          <w:rFonts w:ascii="Times New Roman" w:hAnsi="Times New Roman" w:cs="Times New Roman"/>
          <w:sz w:val="24"/>
          <w:szCs w:val="24"/>
        </w:rPr>
        <w:t>i</w:t>
      </w:r>
      <w:r w:rsidRPr="009E1B30">
        <w:rPr>
          <w:rFonts w:ascii="Times New Roman" w:hAnsi="Times New Roman" w:cs="Times New Roman"/>
          <w:sz w:val="24"/>
          <w:szCs w:val="24"/>
        </w:rPr>
        <w:t xml:space="preserve">f population is </w:t>
      </w:r>
      <w:r>
        <w:rPr>
          <w:rFonts w:ascii="Times New Roman" w:hAnsi="Times New Roman" w:cs="Times New Roman"/>
          <w:sz w:val="24"/>
          <w:szCs w:val="24"/>
        </w:rPr>
        <w:t>over</w:t>
      </w:r>
      <w:r w:rsidRPr="009E1B30">
        <w:rPr>
          <w:rFonts w:ascii="Times New Roman" w:hAnsi="Times New Roman" w:cs="Times New Roman"/>
          <w:sz w:val="24"/>
          <w:szCs w:val="24"/>
        </w:rPr>
        <w:t xml:space="preserve">estimated </w:t>
      </w:r>
      <w:r w:rsidR="00211D5F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f&gt;0</m:t>
        </m:r>
      </m:oMath>
      <w:r w:rsidR="00211D5F">
        <w:rPr>
          <w:rFonts w:ascii="Times New Roman" w:hAnsi="Times New Roman" w:cs="Times New Roman"/>
          <w:sz w:val="24"/>
          <w:szCs w:val="24"/>
        </w:rPr>
        <w:t xml:space="preserve">), </w:t>
      </w:r>
      <w:r w:rsidRPr="009E1B30">
        <w:rPr>
          <w:rFonts w:ascii="Times New Roman" w:hAnsi="Times New Roman" w:cs="Times New Roman"/>
          <w:sz w:val="24"/>
          <w:szCs w:val="24"/>
        </w:rPr>
        <w:t xml:space="preserve">relative risk will be further biased </w:t>
      </w:r>
      <w:r>
        <w:rPr>
          <w:rFonts w:ascii="Times New Roman" w:hAnsi="Times New Roman" w:cs="Times New Roman"/>
          <w:sz w:val="24"/>
          <w:szCs w:val="24"/>
        </w:rPr>
        <w:t>upwards</w:t>
      </w:r>
      <w:r w:rsidRPr="009E1B30">
        <w:rPr>
          <w:rFonts w:ascii="Times New Roman" w:hAnsi="Times New Roman" w:cs="Times New Roman"/>
          <w:sz w:val="24"/>
          <w:szCs w:val="24"/>
        </w:rPr>
        <w:t xml:space="preserve"> and </w:t>
      </w:r>
      <w:r w:rsidRPr="009E1B30">
        <w:rPr>
          <w:rFonts w:ascii="Times New Roman" w:hAnsi="Times New Roman" w:cs="Times New Roman"/>
          <w:i/>
          <w:sz w:val="24"/>
          <w:szCs w:val="24"/>
        </w:rPr>
        <w:t>VE</w:t>
      </w:r>
      <w:r w:rsidRPr="009E1B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under</w:t>
      </w:r>
      <w:r w:rsidRPr="009E1B30">
        <w:rPr>
          <w:rFonts w:ascii="Times New Roman" w:hAnsi="Times New Roman" w:cs="Times New Roman"/>
          <w:sz w:val="24"/>
          <w:szCs w:val="24"/>
        </w:rPr>
        <w:t>estimated</w:t>
      </w:r>
      <w:r w:rsidR="00211D5F">
        <w:rPr>
          <w:rFonts w:ascii="Times New Roman" w:hAnsi="Times New Roman" w:cs="Times New Roman"/>
          <w:sz w:val="24"/>
          <w:szCs w:val="24"/>
        </w:rPr>
        <w:t xml:space="preserve"> beyond results in Table</w:t>
      </w:r>
      <w:r w:rsidRPr="009E1B30">
        <w:rPr>
          <w:rFonts w:ascii="Times New Roman" w:hAnsi="Times New Roman" w:cs="Times New Roman"/>
          <w:sz w:val="24"/>
          <w:szCs w:val="24"/>
        </w:rPr>
        <w:t>.</w:t>
      </w:r>
    </w:p>
    <w:p w14:paraId="0F1BF2BC" w14:textId="5CC37A6F" w:rsidR="00770477" w:rsidRDefault="00606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1. Relationship of</w:t>
      </w:r>
      <w:r w:rsidRPr="0060689E">
        <w:rPr>
          <w:rFonts w:ascii="Times New Roman" w:hAnsi="Times New Roman" w:cs="Times New Roman"/>
          <w:sz w:val="24"/>
          <w:szCs w:val="24"/>
        </w:rPr>
        <w:t xml:space="preserve"> apparent relative risk </w:t>
      </w:r>
      <w:r w:rsidRPr="0060689E">
        <w:rPr>
          <w:rFonts w:ascii="Times New Roman" w:hAnsi="Times New Roman" w:cs="Times New Roman"/>
          <w:i/>
          <w:sz w:val="24"/>
          <w:szCs w:val="24"/>
        </w:rPr>
        <w:t>R</w:t>
      </w:r>
      <w:r w:rsidR="00BB72A8">
        <w:rPr>
          <w:rFonts w:ascii="Times New Roman" w:hAnsi="Times New Roman" w:cs="Times New Roman"/>
          <w:sz w:val="24"/>
          <w:szCs w:val="24"/>
        </w:rPr>
        <w:t xml:space="preserve"> and apparent vaccine effectiveness </w:t>
      </w:r>
      <w:r w:rsidR="00BB72A8" w:rsidRPr="00BB72A8">
        <w:rPr>
          <w:rFonts w:ascii="Times New Roman" w:hAnsi="Times New Roman" w:cs="Times New Roman"/>
          <w:i/>
          <w:sz w:val="24"/>
          <w:szCs w:val="24"/>
        </w:rPr>
        <w:t>VE</w:t>
      </w:r>
      <w:r w:rsidR="00BB72A8">
        <w:rPr>
          <w:rFonts w:ascii="Times New Roman" w:hAnsi="Times New Roman" w:cs="Times New Roman"/>
          <w:sz w:val="24"/>
          <w:szCs w:val="24"/>
        </w:rPr>
        <w:t xml:space="preserve"> with</w:t>
      </w:r>
      <w:r w:rsidRPr="0060689E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0689E">
        <w:rPr>
          <w:rFonts w:ascii="Times New Roman" w:hAnsi="Times New Roman" w:cs="Times New Roman"/>
          <w:sz w:val="24"/>
          <w:szCs w:val="24"/>
        </w:rPr>
        <w:t>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Pr="0060689E">
        <w:rPr>
          <w:rFonts w:ascii="Times New Roman" w:hAnsi="Times New Roman" w:cs="Times New Roman"/>
          <w:sz w:val="24"/>
          <w:szCs w:val="24"/>
        </w:rPr>
        <w:t xml:space="preserve"> 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=.20,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=80%.</m:t>
        </m:r>
      </m:oMath>
      <w:r w:rsidRPr="0060689E">
        <w:rPr>
          <w:rFonts w:ascii="Times New Roman" w:hAnsi="Times New Roman" w:cs="Times New Roman"/>
          <w:sz w:val="24"/>
          <w:szCs w:val="24"/>
        </w:rPr>
        <w:t xml:space="preserve"> </w:t>
      </w:r>
      <w:r w:rsidR="00BB72A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alculated from equation 2 with</w:t>
      </w:r>
      <w:r w:rsidRPr="0060689E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f=0</m:t>
        </m:r>
      </m:oMath>
      <w:r w:rsidR="00BB72A8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=0.75</m:t>
        </m:r>
      </m:oMath>
      <w:proofErr w:type="gramStart"/>
      <w:r w:rsidRPr="0060689E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="00770477">
        <w:rPr>
          <w:rFonts w:ascii="Times New Roman" w:hAnsi="Times New Roman" w:cs="Times New Roman"/>
          <w:sz w:val="24"/>
          <w:szCs w:val="24"/>
        </w:rPr>
        <w:br w:type="page"/>
      </w:r>
    </w:p>
    <w:p w14:paraId="0B1200C1" w14:textId="4429B545" w:rsidR="00072E24" w:rsidRPr="004D27F3" w:rsidRDefault="00072E24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4CB39506" w14:textId="77777777" w:rsidR="004D24CC" w:rsidRPr="004D27F3" w:rsidRDefault="004D24CC" w:rsidP="004D24CC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1. Dean NE,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Gsell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PS, Brookmeyer R, De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Gruttola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V, Donnelly CA, Halloran ME,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Jasseh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Nason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Riveros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X, Watson CH,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Henao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-Restrepo AM. Design of vaccine efficacy trials during public health emergencies. </w:t>
      </w:r>
      <w:r w:rsidRPr="004D27F3">
        <w:rPr>
          <w:rFonts w:ascii="Times New Roman" w:hAnsi="Times New Roman" w:cs="Times New Roman"/>
          <w:i/>
          <w:sz w:val="24"/>
          <w:szCs w:val="24"/>
        </w:rPr>
        <w:t>Science Translational Medicine,</w:t>
      </w:r>
      <w:r w:rsidRPr="004D27F3">
        <w:rPr>
          <w:rFonts w:ascii="Times New Roman" w:hAnsi="Times New Roman" w:cs="Times New Roman"/>
          <w:sz w:val="24"/>
          <w:szCs w:val="24"/>
        </w:rPr>
        <w:t xml:space="preserve"> 2019 ;11(499).</w:t>
      </w:r>
    </w:p>
    <w:p w14:paraId="2068F56C" w14:textId="77777777" w:rsidR="00246E5A" w:rsidRDefault="004D24CC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2. </w:t>
      </w:r>
      <w:r w:rsidR="00C246EC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Evans, S.J.W. and Jewell, N.P., 2021. Vaccine Effectiveness Studies in the Field. </w:t>
      </w:r>
      <w:r w:rsidR="00C246EC" w:rsidRPr="004D27F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New England Journal of Medicine</w:t>
      </w:r>
      <w:r w:rsidR="00C246EC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4264C8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46EC"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N </w:t>
      </w:r>
      <w:proofErr w:type="spellStart"/>
      <w:r w:rsidR="00C246EC"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Engl</w:t>
      </w:r>
      <w:proofErr w:type="spellEnd"/>
      <w:r w:rsidR="00C246EC"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J Med</w:t>
      </w:r>
      <w:r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,</w:t>
      </w:r>
      <w:r w:rsidR="00C246EC" w:rsidRPr="004D27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2021; 385:650-651</w:t>
      </w:r>
      <w:r w:rsidR="004264C8" w:rsidRPr="004D27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9A280A" w:rsidRPr="004D27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BE342" w14:textId="77777777" w:rsidR="006565A7" w:rsidRPr="004D27F3" w:rsidRDefault="006565A7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3.Scobie HM, Johnson AG, Suthar AB, Severson R, Alden NB, Balter S,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Bertolino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D, Blythe D, Brady S,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Cadwell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B, Cheng I. Monitoring incidence of covid-19 cases, hospitalizations, and deaths, by vaccination status—13 US jurisdictions, April 4–July 17, 2021. </w:t>
      </w:r>
      <w:r w:rsidRPr="004D27F3">
        <w:rPr>
          <w:rFonts w:ascii="Times New Roman" w:hAnsi="Times New Roman" w:cs="Times New Roman"/>
          <w:i/>
          <w:sz w:val="24"/>
          <w:szCs w:val="24"/>
        </w:rPr>
        <w:t>Morbidity and Mortality Weekly Report,</w:t>
      </w:r>
      <w:r w:rsidRPr="004D27F3">
        <w:rPr>
          <w:rFonts w:ascii="Times New Roman" w:hAnsi="Times New Roman" w:cs="Times New Roman"/>
          <w:sz w:val="24"/>
          <w:szCs w:val="24"/>
        </w:rPr>
        <w:t xml:space="preserve"> 2021;70(37):1284.</w:t>
      </w:r>
    </w:p>
    <w:p w14:paraId="786A4F90" w14:textId="77777777" w:rsidR="006565A7" w:rsidRPr="004D27F3" w:rsidRDefault="006565A7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4.</w:t>
      </w:r>
      <w:r w:rsidR="005F5CC9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F5CC9" w:rsidRPr="004D27F3">
        <w:rPr>
          <w:rFonts w:ascii="Times New Roman" w:hAnsi="Times New Roman" w:cs="Times New Roman"/>
          <w:sz w:val="24"/>
          <w:szCs w:val="24"/>
        </w:rPr>
        <w:t xml:space="preserve">Rosenberg ES,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Holtgrave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DR,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Dorabawila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V, Conroy M, Greene D,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Lutterloh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Backenson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B, Hoefer D,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Morne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J, Bauer U, Zucker HA. New COVID-19 cases and hospitalizations among adults, by vaccination status—New York, May 3–July 25, 2021. Morbidity and Mortality Weekly Report. 2021 Sep 17;70(37):1306.</w:t>
      </w:r>
    </w:p>
    <w:p w14:paraId="217B396E" w14:textId="7DF84387" w:rsidR="001F24A1" w:rsidRPr="004D27F3" w:rsidRDefault="00C234E5" w:rsidP="001F24A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5. </w:t>
      </w:r>
      <w:proofErr w:type="spellStart"/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Flegal</w:t>
      </w:r>
      <w:proofErr w:type="spellEnd"/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Km, Brownie C, Haas J. The Effects </w:t>
      </w:r>
      <w:r w:rsidR="00884C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 Exposure Misclassification </w:t>
      </w:r>
      <w:r w:rsidR="00884C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 Estimates </w:t>
      </w:r>
      <w:r w:rsidR="00884C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 Relat</w:t>
      </w:r>
      <w:r w:rsidR="00C22D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ive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Risk. </w:t>
      </w:r>
      <w:r w:rsidR="001F24A1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American Journal of Epidemiology,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1986;123(4):736-51.</w:t>
      </w:r>
    </w:p>
    <w:p w14:paraId="0F56FD04" w14:textId="38437DDE" w:rsidR="001F24A1" w:rsidRPr="001F24A1" w:rsidRDefault="00C234E5" w:rsidP="001F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="001F24A1" w:rsidRPr="001F24A1">
        <w:rPr>
          <w:rFonts w:ascii="Times New Roman" w:hAnsi="Times New Roman" w:cs="Times New Roman"/>
          <w:sz w:val="24"/>
          <w:szCs w:val="24"/>
        </w:rPr>
        <w:t>Dosemeci</w:t>
      </w:r>
      <w:proofErr w:type="spellEnd"/>
      <w:r w:rsidR="001F24A1" w:rsidRPr="001F24A1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="001F24A1" w:rsidRPr="001F24A1">
        <w:rPr>
          <w:rFonts w:ascii="Times New Roman" w:hAnsi="Times New Roman" w:cs="Times New Roman"/>
          <w:sz w:val="24"/>
          <w:szCs w:val="24"/>
        </w:rPr>
        <w:t>Wacholder</w:t>
      </w:r>
      <w:proofErr w:type="spellEnd"/>
      <w:r w:rsidR="001F24A1" w:rsidRPr="001F24A1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="001F24A1" w:rsidRPr="001F24A1">
        <w:rPr>
          <w:rFonts w:ascii="Times New Roman" w:hAnsi="Times New Roman" w:cs="Times New Roman"/>
          <w:sz w:val="24"/>
          <w:szCs w:val="24"/>
        </w:rPr>
        <w:t>Lubin</w:t>
      </w:r>
      <w:proofErr w:type="spellEnd"/>
      <w:r w:rsidR="001F24A1" w:rsidRPr="001F24A1">
        <w:rPr>
          <w:rFonts w:ascii="Times New Roman" w:hAnsi="Times New Roman" w:cs="Times New Roman"/>
          <w:sz w:val="24"/>
          <w:szCs w:val="24"/>
        </w:rPr>
        <w:t xml:space="preserve"> JH. Does nondifferential misclassification of exposure always bias a true effect toward the null value? </w:t>
      </w:r>
      <w:r w:rsidR="001F24A1" w:rsidRPr="001F24A1">
        <w:rPr>
          <w:rFonts w:ascii="Times New Roman" w:hAnsi="Times New Roman" w:cs="Times New Roman"/>
          <w:i/>
          <w:sz w:val="24"/>
          <w:szCs w:val="24"/>
        </w:rPr>
        <w:t>American Journal of Epidemiology,</w:t>
      </w:r>
      <w:r w:rsidR="001F24A1" w:rsidRPr="001F24A1">
        <w:rPr>
          <w:rFonts w:ascii="Times New Roman" w:hAnsi="Times New Roman" w:cs="Times New Roman"/>
          <w:sz w:val="24"/>
          <w:szCs w:val="24"/>
        </w:rPr>
        <w:t xml:space="preserve"> 1990;132(4):746-8.</w:t>
      </w:r>
    </w:p>
    <w:p w14:paraId="173543F1" w14:textId="77777777" w:rsidR="000E02EC" w:rsidRDefault="00ED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430D00" w:rsidRPr="00430D00">
        <w:rPr>
          <w:rFonts w:ascii="Times New Roman" w:hAnsi="Times New Roman" w:cs="Times New Roman"/>
          <w:sz w:val="24"/>
          <w:szCs w:val="24"/>
        </w:rPr>
        <w:t>Rothman KJ, Greenland S, eds. </w:t>
      </w:r>
      <w:r w:rsidR="00430D00" w:rsidRPr="00430D00">
        <w:rPr>
          <w:rFonts w:ascii="Times New Roman" w:hAnsi="Times New Roman" w:cs="Times New Roman"/>
          <w:i/>
          <w:iCs/>
          <w:sz w:val="24"/>
          <w:szCs w:val="24"/>
        </w:rPr>
        <w:t>Modern Epidemiology</w:t>
      </w:r>
      <w:r w:rsidR="00430D00" w:rsidRPr="00430D00">
        <w:rPr>
          <w:rFonts w:ascii="Times New Roman" w:hAnsi="Times New Roman" w:cs="Times New Roman"/>
          <w:sz w:val="24"/>
          <w:szCs w:val="24"/>
        </w:rPr>
        <w:t>. 2nd ed. Philadelphia, PA: Lippincott-Raven Publishers; 1998.</w:t>
      </w:r>
    </w:p>
    <w:p w14:paraId="476DF44B" w14:textId="7741D281" w:rsidR="00732E42" w:rsidRDefault="0028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2850C3">
        <w:rPr>
          <w:rFonts w:ascii="Times New Roman" w:hAnsi="Times New Roman" w:cs="Times New Roman"/>
          <w:sz w:val="24"/>
          <w:szCs w:val="24"/>
        </w:rPr>
        <w:t xml:space="preserve">Alter MJ, Mares A, </w:t>
      </w:r>
      <w:proofErr w:type="spellStart"/>
      <w:r w:rsidRPr="002850C3">
        <w:rPr>
          <w:rFonts w:ascii="Times New Roman" w:hAnsi="Times New Roman" w:cs="Times New Roman"/>
          <w:sz w:val="24"/>
          <w:szCs w:val="24"/>
        </w:rPr>
        <w:t>Hadler</w:t>
      </w:r>
      <w:proofErr w:type="spellEnd"/>
      <w:r w:rsidRPr="002850C3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850C3">
        <w:rPr>
          <w:rFonts w:ascii="Times New Roman" w:hAnsi="Times New Roman" w:cs="Times New Roman"/>
          <w:sz w:val="24"/>
          <w:szCs w:val="24"/>
        </w:rPr>
        <w:t>, Maynard JE. The effect of underreporting on the apparent incidence and epidemiology of acute v</w:t>
      </w:r>
      <w:r>
        <w:rPr>
          <w:rFonts w:ascii="Times New Roman" w:hAnsi="Times New Roman" w:cs="Times New Roman"/>
          <w:sz w:val="24"/>
          <w:szCs w:val="24"/>
        </w:rPr>
        <w:t>ira</w:t>
      </w:r>
      <w:r w:rsidRPr="002850C3">
        <w:rPr>
          <w:rFonts w:ascii="Times New Roman" w:hAnsi="Times New Roman" w:cs="Times New Roman"/>
          <w:sz w:val="24"/>
          <w:szCs w:val="24"/>
        </w:rPr>
        <w:t xml:space="preserve">l hepatitis. </w:t>
      </w:r>
      <w:r w:rsidRPr="002850C3">
        <w:rPr>
          <w:rFonts w:ascii="Times New Roman" w:hAnsi="Times New Roman" w:cs="Times New Roman"/>
          <w:i/>
          <w:sz w:val="24"/>
          <w:szCs w:val="24"/>
        </w:rPr>
        <w:t>American Journal of Epidemiology</w:t>
      </w:r>
      <w:r w:rsidRPr="002850C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850C3">
        <w:rPr>
          <w:rFonts w:ascii="Times New Roman" w:hAnsi="Times New Roman" w:cs="Times New Roman"/>
          <w:sz w:val="24"/>
          <w:szCs w:val="24"/>
        </w:rPr>
        <w:t>1987;125:133</w:t>
      </w:r>
      <w:proofErr w:type="gramEnd"/>
      <w:r w:rsidRPr="002850C3">
        <w:rPr>
          <w:rFonts w:ascii="Times New Roman" w:hAnsi="Times New Roman" w:cs="Times New Roman"/>
          <w:sz w:val="24"/>
          <w:szCs w:val="24"/>
        </w:rPr>
        <w:t>-9.</w:t>
      </w:r>
    </w:p>
    <w:p w14:paraId="3EE77ACD" w14:textId="281C03D8" w:rsidR="002850C3" w:rsidRDefault="0028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2850C3">
        <w:rPr>
          <w:rFonts w:ascii="Times New Roman" w:hAnsi="Times New Roman" w:cs="Times New Roman"/>
          <w:sz w:val="24"/>
          <w:szCs w:val="24"/>
        </w:rPr>
        <w:t xml:space="preserve">Keramarou M, Evans MR. Completeness of infectious disease notification in the United Kingdom: a systematic review. </w:t>
      </w:r>
      <w:r w:rsidRPr="002850C3">
        <w:rPr>
          <w:rFonts w:ascii="Times New Roman" w:hAnsi="Times New Roman" w:cs="Times New Roman"/>
          <w:i/>
          <w:sz w:val="24"/>
          <w:szCs w:val="24"/>
        </w:rPr>
        <w:t>Journal of Infection</w:t>
      </w:r>
      <w:r w:rsidRPr="002850C3">
        <w:rPr>
          <w:rFonts w:ascii="Times New Roman" w:hAnsi="Times New Roman" w:cs="Times New Roman"/>
          <w:sz w:val="24"/>
          <w:szCs w:val="24"/>
        </w:rPr>
        <w:t>. 2012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2850C3">
        <w:rPr>
          <w:rFonts w:ascii="Times New Roman" w:hAnsi="Times New Roman" w:cs="Times New Roman"/>
          <w:sz w:val="24"/>
          <w:szCs w:val="24"/>
        </w:rPr>
        <w:t>64:555-64.</w:t>
      </w:r>
    </w:p>
    <w:p w14:paraId="585647F3" w14:textId="0A642D27" w:rsidR="002850C3" w:rsidRPr="002850C3" w:rsidRDefault="002850C3" w:rsidP="0028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2850C3">
        <w:rPr>
          <w:rFonts w:ascii="Times New Roman" w:hAnsi="Times New Roman" w:cs="Times New Roman"/>
          <w:sz w:val="24"/>
          <w:szCs w:val="24"/>
        </w:rPr>
        <w:t xml:space="preserve">Alves TH, Souza TA, Silva SD, Ramos NA, Oliveira SV. Underreporting of death by COVID-19 in Brazil's second most populous state. </w:t>
      </w:r>
      <w:r w:rsidRPr="002850C3">
        <w:rPr>
          <w:rFonts w:ascii="Times New Roman" w:hAnsi="Times New Roman" w:cs="Times New Roman"/>
          <w:i/>
          <w:sz w:val="24"/>
          <w:szCs w:val="24"/>
        </w:rPr>
        <w:t>Frontiers in Public Health</w:t>
      </w:r>
      <w:r w:rsidRPr="002850C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850C3">
        <w:rPr>
          <w:rFonts w:ascii="Times New Roman" w:hAnsi="Times New Roman" w:cs="Times New Roman"/>
          <w:sz w:val="24"/>
          <w:szCs w:val="24"/>
        </w:rPr>
        <w:t>2020;8:909</w:t>
      </w:r>
      <w:proofErr w:type="gramEnd"/>
      <w:r w:rsidRPr="002850C3">
        <w:rPr>
          <w:rFonts w:ascii="Times New Roman" w:hAnsi="Times New Roman" w:cs="Times New Roman"/>
          <w:sz w:val="24"/>
          <w:szCs w:val="24"/>
        </w:rPr>
        <w:t>.</w:t>
      </w:r>
    </w:p>
    <w:p w14:paraId="451F2EE1" w14:textId="77777777" w:rsidR="002850C3" w:rsidRDefault="002850C3">
      <w:pPr>
        <w:rPr>
          <w:rFonts w:ascii="Times New Roman" w:hAnsi="Times New Roman" w:cs="Times New Roman"/>
          <w:sz w:val="24"/>
          <w:szCs w:val="24"/>
        </w:rPr>
      </w:pPr>
    </w:p>
    <w:p w14:paraId="23228F15" w14:textId="77777777" w:rsidR="0086592A" w:rsidRDefault="0086592A">
      <w:pPr>
        <w:rPr>
          <w:rFonts w:ascii="Times New Roman" w:hAnsi="Times New Roman" w:cs="Times New Roman"/>
        </w:rPr>
      </w:pPr>
    </w:p>
    <w:p w14:paraId="7FD7CDD3" w14:textId="77777777" w:rsidR="0086592A" w:rsidRDefault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001682" w14:textId="77777777" w:rsidR="0086592A" w:rsidRPr="0086592A" w:rsidRDefault="006A3234" w:rsidP="006A3234">
      <w:pPr>
        <w:jc w:val="center"/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lastRenderedPageBreak/>
        <w:t>SUPPLEMENTARY MATERIAL</w:t>
      </w:r>
    </w:p>
    <w:p w14:paraId="3F6C40A2" w14:textId="77777777" w:rsidR="0086592A" w:rsidRPr="0086592A" w:rsidRDefault="0086592A" w:rsidP="0086592A">
      <w:pPr>
        <w:rPr>
          <w:rFonts w:ascii="Times New Roman" w:hAnsi="Times New Roman" w:cs="Times New Roman"/>
          <w:b/>
        </w:rPr>
      </w:pPr>
    </w:p>
    <w:p w14:paraId="36F864AA" w14:textId="3305FB69" w:rsidR="0086592A" w:rsidRPr="0086592A" w:rsidRDefault="0086592A" w:rsidP="0086592A">
      <w:pPr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t xml:space="preserve">Justification of </w:t>
      </w:r>
      <w:r w:rsidR="00D21C6E">
        <w:rPr>
          <w:rFonts w:ascii="Times New Roman" w:hAnsi="Times New Roman" w:cs="Times New Roman"/>
          <w:b/>
        </w:rPr>
        <w:t>formula for the apparent relative risk</w:t>
      </w:r>
      <w:r w:rsidR="004E62F4">
        <w:rPr>
          <w:rFonts w:ascii="Times New Roman" w:hAnsi="Times New Roman" w:cs="Times New Roman"/>
          <w:b/>
        </w:rPr>
        <w:t xml:space="preserve"> </w:t>
      </w:r>
      <w:r w:rsidR="004E62F4" w:rsidRPr="004E62F4">
        <w:rPr>
          <w:rFonts w:ascii="Times New Roman" w:hAnsi="Times New Roman" w:cs="Times New Roman"/>
          <w:b/>
          <w:i/>
        </w:rPr>
        <w:t>R</w:t>
      </w:r>
      <w:r w:rsidR="00D21C6E">
        <w:rPr>
          <w:rFonts w:ascii="Times New Roman" w:hAnsi="Times New Roman" w:cs="Times New Roman"/>
          <w:b/>
        </w:rPr>
        <w:t xml:space="preserve"> (</w:t>
      </w:r>
      <w:r w:rsidRPr="0086592A">
        <w:rPr>
          <w:rFonts w:ascii="Times New Roman" w:hAnsi="Times New Roman" w:cs="Times New Roman"/>
          <w:b/>
        </w:rPr>
        <w:t>Equation 2</w:t>
      </w:r>
      <w:r w:rsidR="00D21C6E">
        <w:rPr>
          <w:rFonts w:ascii="Times New Roman" w:hAnsi="Times New Roman" w:cs="Times New Roman"/>
          <w:b/>
        </w:rPr>
        <w:t>)</w:t>
      </w:r>
    </w:p>
    <w:p w14:paraId="723A911E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Here we justify equation 2. The notation is:</w:t>
      </w:r>
    </w:p>
    <w:p w14:paraId="4BDE110D" w14:textId="77777777" w:rsidR="0086592A" w:rsidRPr="0086592A" w:rsidRDefault="002D0D8A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probability that a vaccinated individual is reported to the vaccine </w:t>
      </w:r>
      <w:proofErr w:type="gramStart"/>
      <w:r w:rsidR="0086592A" w:rsidRPr="0086592A">
        <w:rPr>
          <w:rFonts w:ascii="Times New Roman" w:hAnsi="Times New Roman" w:cs="Times New Roman"/>
        </w:rPr>
        <w:t>registry;</w:t>
      </w:r>
      <w:proofErr w:type="gramEnd"/>
    </w:p>
    <w:p w14:paraId="214101F5" w14:textId="77777777" w:rsidR="0086592A" w:rsidRPr="0086592A" w:rsidRDefault="002D0D8A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86592A" w:rsidRPr="0086592A">
        <w:rPr>
          <w:rFonts w:ascii="Times New Roman" w:hAnsi="Times New Roman" w:cs="Times New Roman"/>
        </w:rPr>
        <w:t xml:space="preserve">is the probability that a case is reported to the case </w:t>
      </w:r>
      <w:proofErr w:type="gramStart"/>
      <w:r w:rsidR="0086592A" w:rsidRPr="0086592A">
        <w:rPr>
          <w:rFonts w:ascii="Times New Roman" w:hAnsi="Times New Roman" w:cs="Times New Roman"/>
        </w:rPr>
        <w:t>registry;</w:t>
      </w:r>
      <w:proofErr w:type="gramEnd"/>
    </w:p>
    <w:p w14:paraId="55F4CC80" w14:textId="77777777" w:rsidR="0086592A" w:rsidRPr="0086592A" w:rsidRDefault="002D0D8A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proportion of the population that </w:t>
      </w:r>
      <w:proofErr w:type="gramStart"/>
      <w:r w:rsidR="0086592A" w:rsidRPr="0086592A">
        <w:rPr>
          <w:rFonts w:ascii="Times New Roman" w:hAnsi="Times New Roman" w:cs="Times New Roman"/>
        </w:rPr>
        <w:t>is vaccinated;</w:t>
      </w:r>
      <w:proofErr w:type="gramEnd"/>
    </w:p>
    <w:p w14:paraId="2B5622B1" w14:textId="77777777" w:rsidR="0086592A" w:rsidRPr="0086592A" w:rsidRDefault="002D0D8A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probability an unvaccinated person becomes </w:t>
      </w:r>
      <w:proofErr w:type="gramStart"/>
      <w:r w:rsidR="0086592A" w:rsidRPr="0086592A">
        <w:rPr>
          <w:rFonts w:ascii="Times New Roman" w:hAnsi="Times New Roman" w:cs="Times New Roman"/>
        </w:rPr>
        <w:t>a case;</w:t>
      </w:r>
      <w:proofErr w:type="gramEnd"/>
    </w:p>
    <w:bookmarkStart w:id="109" w:name="_Hlk86598617"/>
    <w:p w14:paraId="227DB220" w14:textId="77777777" w:rsidR="0086592A" w:rsidRPr="0086592A" w:rsidRDefault="002D0D8A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true </m:t>
            </m:r>
          </m:sub>
        </m:sSub>
      </m:oMath>
      <w:bookmarkEnd w:id="109"/>
      <w:r w:rsidR="0086592A" w:rsidRPr="0086592A">
        <w:rPr>
          <w:rFonts w:ascii="Times New Roman" w:hAnsi="Times New Roman" w:cs="Times New Roman"/>
        </w:rPr>
        <w:t xml:space="preserve"> is the true relative risk that a vaccinated person becomes a case compared </w:t>
      </w:r>
      <w:proofErr w:type="gramStart"/>
      <w:r w:rsidR="0086592A" w:rsidRPr="0086592A">
        <w:rPr>
          <w:rFonts w:ascii="Times New Roman" w:hAnsi="Times New Roman" w:cs="Times New Roman"/>
        </w:rPr>
        <w:t>to unvaccinated;</w:t>
      </w:r>
      <w:proofErr w:type="gramEnd"/>
      <w:r w:rsidR="0086592A" w:rsidRPr="0086592A">
        <w:rPr>
          <w:rFonts w:ascii="Times New Roman" w:hAnsi="Times New Roman" w:cs="Times New Roman"/>
        </w:rPr>
        <w:t xml:space="preserve"> </w:t>
      </w:r>
      <w:bookmarkStart w:id="110" w:name="_Hlk86587906"/>
    </w:p>
    <w:bookmarkEnd w:id="110"/>
    <w:p w14:paraId="4B273696" w14:textId="77777777" w:rsidR="0086592A" w:rsidRPr="0086592A" w:rsidRDefault="002D0D8A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</w:t>
      </w:r>
      <w:r w:rsidR="00345867">
        <w:rPr>
          <w:rFonts w:ascii="Times New Roman" w:hAnsi="Times New Roman" w:cs="Times New Roman"/>
        </w:rPr>
        <w:t xml:space="preserve"> </w:t>
      </w:r>
      <w:r w:rsidR="0086592A" w:rsidRPr="0086592A">
        <w:rPr>
          <w:rFonts w:ascii="Times New Roman" w:hAnsi="Times New Roman" w:cs="Times New Roman"/>
        </w:rPr>
        <w:t xml:space="preserve">the probability that a person in both registries is correctly </w:t>
      </w:r>
      <w:proofErr w:type="gramStart"/>
      <w:r w:rsidR="0086592A" w:rsidRPr="0086592A">
        <w:rPr>
          <w:rFonts w:ascii="Times New Roman" w:hAnsi="Times New Roman" w:cs="Times New Roman"/>
        </w:rPr>
        <w:t>linked</w:t>
      </w:r>
      <w:r w:rsidR="00AE1E4F">
        <w:rPr>
          <w:rFonts w:ascii="Times New Roman" w:hAnsi="Times New Roman" w:cs="Times New Roman"/>
        </w:rPr>
        <w:t>;</w:t>
      </w:r>
      <w:proofErr w:type="gramEnd"/>
    </w:p>
    <w:p w14:paraId="3A6604D7" w14:textId="77777777" w:rsidR="0086592A" w:rsidRPr="0086592A" w:rsidRDefault="0086592A" w:rsidP="0086592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den>
        </m:f>
      </m:oMath>
      <w:r w:rsidRPr="0086592A">
        <w:rPr>
          <w:rFonts w:ascii="Times New Roman" w:hAnsi="Times New Roman" w:cs="Times New Roman"/>
        </w:rPr>
        <w:t xml:space="preserve"> </w:t>
      </w:r>
      <w:r w:rsidR="00AE1E4F">
        <w:rPr>
          <w:rFonts w:ascii="Times New Roman" w:hAnsi="Times New Roman" w:cs="Times New Roman"/>
        </w:rPr>
        <w:t>.</w:t>
      </w:r>
    </w:p>
    <w:p w14:paraId="76D4789B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The estimate of the relative risk is</w:t>
      </w:r>
    </w:p>
    <w:p w14:paraId="5023BD9B" w14:textId="77777777" w:rsidR="0086592A" w:rsidRPr="00AE1E4F" w:rsidRDefault="0086592A" w:rsidP="00AE1E4F">
      <w:pPr>
        <w:ind w:left="3600"/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bookmarkStart w:id="111" w:name="_Hlk87184114"/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112" w:name="_Hlk87183885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112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w:bookmarkEnd w:id="111"/>
          <m:r>
            <w:rPr>
              <w:rFonts w:ascii="Cambria Math" w:hAnsi="Cambria Math" w:cs="Times New Roman"/>
            </w:rPr>
            <m:t xml:space="preserve">                                                        (S1)  </m:t>
          </m:r>
        </m:oMath>
      </m:oMathPara>
    </w:p>
    <w:p w14:paraId="062DC159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245F253C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Since</w:t>
      </w:r>
      <w:r w:rsidR="0034586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N=</m:t>
        </m:r>
        <w:bookmarkStart w:id="113" w:name="_Hlk87183924"/>
        <m:r>
          <w:rPr>
            <w:rFonts w:ascii="Cambria Math" w:hAnsi="Cambria Math" w:cs="Times New Roman"/>
          </w:rPr>
          <m:t>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bookmarkEnd w:id="113"/>
      <w:r w:rsidRPr="0086592A">
        <w:rPr>
          <w:rFonts w:ascii="Times New Roman" w:hAnsi="Times New Roman" w:cs="Times New Roman"/>
        </w:rPr>
        <w:t xml:space="preserve"> , it follows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Start w:id="114" w:name="_Hlk87184176"/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114"/>
        <m:r>
          <w:rPr>
            <w:rFonts w:ascii="Cambria Math" w:hAnsi="Cambria Math" w:cs="Times New Roman"/>
          </w:rPr>
          <m:t xml:space="preserve"> </m:t>
        </m:r>
      </m:oMath>
      <w:r w:rsidR="00D84D35">
        <w:rPr>
          <w:rFonts w:ascii="Times New Roman" w:eastAsiaTheme="minorEastAsia" w:hAnsi="Times New Roman" w:cs="Times New Roman"/>
        </w:rPr>
        <w:t xml:space="preserve">, which is substituted </w:t>
      </w:r>
      <w:proofErr w:type="gramStart"/>
      <w:r w:rsidR="00D84D35">
        <w:rPr>
          <w:rFonts w:ascii="Times New Roman" w:eastAsiaTheme="minorEastAsia" w:hAnsi="Times New Roman" w:cs="Times New Roman"/>
        </w:rPr>
        <w:t xml:space="preserve">into </w:t>
      </w:r>
      <w:r w:rsidRPr="0086592A">
        <w:rPr>
          <w:rFonts w:ascii="Times New Roman" w:hAnsi="Times New Roman" w:cs="Times New Roman"/>
        </w:rPr>
        <w:t xml:space="preserve"> equation</w:t>
      </w:r>
      <w:proofErr w:type="gramEnd"/>
      <w:r w:rsidRPr="0086592A">
        <w:rPr>
          <w:rFonts w:ascii="Times New Roman" w:hAnsi="Times New Roman" w:cs="Times New Roman"/>
        </w:rPr>
        <w:t xml:space="preserve"> </w:t>
      </w:r>
      <w:r w:rsidR="00D84D35">
        <w:rPr>
          <w:rFonts w:ascii="Times New Roman" w:hAnsi="Times New Roman" w:cs="Times New Roman"/>
        </w:rPr>
        <w:t>(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1</w:t>
      </w:r>
      <w:r w:rsidR="00D84D35">
        <w:rPr>
          <w:rFonts w:ascii="Times New Roman" w:hAnsi="Times New Roman" w:cs="Times New Roman"/>
        </w:rPr>
        <w:t>) and we obtain</w:t>
      </w:r>
    </w:p>
    <w:p w14:paraId="71244796" w14:textId="77777777" w:rsidR="0086592A" w:rsidRPr="00AE1E4F" w:rsidRDefault="002D0D8A" w:rsidP="00AE1E4F">
      <w:pPr>
        <w:ind w:left="360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115" w:name="_Hlk8718429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115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        (S2)</m:t>
          </m:r>
        </m:oMath>
      </m:oMathPara>
    </w:p>
    <w:p w14:paraId="17DB28B3" w14:textId="77777777" w:rsidR="00AE1E4F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We first consider the first term on the right of equation S2 which</w:t>
      </w:r>
      <w:r w:rsidR="00345867">
        <w:rPr>
          <w:rFonts w:ascii="Times New Roman" w:hAnsi="Times New Roman" w:cs="Times New Roman"/>
        </w:rPr>
        <w:t xml:space="preserve"> </w:t>
      </w:r>
      <w:r w:rsidRPr="0086592A">
        <w:rPr>
          <w:rFonts w:ascii="Times New Roman" w:hAnsi="Times New Roman" w:cs="Times New Roman"/>
        </w:rPr>
        <w:t>is the estimate of the relative risk if the true population size is used.</w:t>
      </w:r>
      <w:r w:rsidR="00345867">
        <w:rPr>
          <w:rFonts w:ascii="Times New Roman" w:hAnsi="Times New Roman" w:cs="Times New Roman"/>
        </w:rPr>
        <w:t xml:space="preserve"> </w:t>
      </w:r>
      <w:r w:rsidRPr="0086592A">
        <w:rPr>
          <w:rFonts w:ascii="Times New Roman" w:hAnsi="Times New Roman" w:cs="Times New Roman"/>
        </w:rPr>
        <w:t>This term converges to</w:t>
      </w:r>
      <w:r w:rsidR="00345867">
        <w:rPr>
          <w:rFonts w:ascii="Times New Roman" w:hAnsi="Times New Roman" w:cs="Times New Roman"/>
        </w:rPr>
        <w:t xml:space="preserve"> </w:t>
      </w:r>
      <w:r w:rsidR="0009795F">
        <w:rPr>
          <w:rFonts w:ascii="Times New Roman" w:hAnsi="Times New Roman" w:cs="Times New Roman"/>
        </w:rPr>
        <w:t>an expression involving the cell probabilities</w:t>
      </w:r>
      <w:r w:rsidR="00345867">
        <w:rPr>
          <w:rFonts w:ascii="Times New Roman" w:hAnsi="Times New Roman" w:cs="Times New Roman"/>
        </w:rPr>
        <w:t xml:space="preserve"> </w:t>
      </w:r>
      <w:r w:rsidR="0009795F">
        <w:rPr>
          <w:rFonts w:ascii="Times New Roman" w:hAnsi="Times New Roman" w:cs="Times New Roman"/>
        </w:rPr>
        <w:t>in the 2x2 table for classifying by case and vaccination status from the linked registries (see</w:t>
      </w:r>
      <w:r w:rsidR="00345867">
        <w:rPr>
          <w:rFonts w:ascii="Times New Roman" w:hAnsi="Times New Roman" w:cs="Times New Roman"/>
        </w:rPr>
        <w:t xml:space="preserve"> </w:t>
      </w:r>
      <w:r w:rsidR="0009795F" w:rsidRPr="0086592A">
        <w:rPr>
          <w:rFonts w:ascii="Times New Roman" w:hAnsi="Times New Roman" w:cs="Times New Roman"/>
        </w:rPr>
        <w:t xml:space="preserve">Table </w:t>
      </w:r>
      <w:r w:rsidR="0009795F" w:rsidRPr="0086592A">
        <w:rPr>
          <w:rFonts w:ascii="Times New Roman" w:hAnsi="Times New Roman" w:cs="Times New Roman"/>
          <w:i/>
        </w:rPr>
        <w:t>S</w:t>
      </w:r>
      <w:r w:rsidR="0009795F" w:rsidRPr="0086592A">
        <w:rPr>
          <w:rFonts w:ascii="Times New Roman" w:hAnsi="Times New Roman" w:cs="Times New Roman"/>
        </w:rPr>
        <w:t>1</w:t>
      </w:r>
      <w:r w:rsidR="0009795F">
        <w:rPr>
          <w:rFonts w:ascii="Times New Roman" w:hAnsi="Times New Roman" w:cs="Times New Roman"/>
        </w:rPr>
        <w:t>) and is given by</w:t>
      </w:r>
    </w:p>
    <w:p w14:paraId="4DB52162" w14:textId="77777777" w:rsidR="0086592A" w:rsidRPr="00AE1E4F" w:rsidRDefault="0086592A" w:rsidP="00AE1E4F">
      <w:pPr>
        <w:ind w:left="3600"/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br/>
      </w:r>
      <w:bookmarkStart w:id="116" w:name="_Hlk87785536"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den>
          </m:f>
          <w:bookmarkEnd w:id="116"/>
          <m:r>
            <w:rPr>
              <w:rFonts w:ascii="Cambria Math" w:hAnsi="Cambria Math" w:cs="Times New Roman"/>
            </w:rPr>
            <m:t xml:space="preserve">                                                                    (S3)</m:t>
          </m:r>
        </m:oMath>
      </m:oMathPara>
    </w:p>
    <w:p w14:paraId="38CE9BF2" w14:textId="77777777" w:rsidR="0086592A" w:rsidRPr="0086592A" w:rsidRDefault="0086592A" w:rsidP="0086592A">
      <w:pPr>
        <w:rPr>
          <w:rFonts w:ascii="Times New Roman" w:hAnsi="Times New Roman" w:cs="Times New Roman"/>
        </w:rPr>
      </w:pPr>
      <w:proofErr w:type="gramStart"/>
      <w:r w:rsidRPr="0086592A">
        <w:rPr>
          <w:rFonts w:ascii="Times New Roman" w:hAnsi="Times New Roman" w:cs="Times New Roman"/>
        </w:rPr>
        <w:t>where</w:t>
      </w:r>
      <w:proofErr w:type="gramEnd"/>
    </w:p>
    <w:p w14:paraId="6941699B" w14:textId="77777777" w:rsidR="00AE1E4F" w:rsidRPr="007067C6" w:rsidRDefault="00345867" w:rsidP="00AE1E4F">
      <w:pPr>
        <w:ind w:left="3600"/>
        <w:rPr>
          <w:rFonts w:ascii="Times New Roman" w:eastAsiaTheme="minorEastAsia" w:hAnsi="Times New Roman" w:cs="Times New Roman"/>
        </w:rPr>
      </w:pPr>
      <w:bookmarkStart w:id="117" w:name="_Hlk86590499"/>
      <w:r>
        <w:rPr>
          <w:rFonts w:ascii="Times New Roman" w:hAnsi="Times New Roman" w:cs="Times New Roman"/>
        </w:rPr>
        <w:t xml:space="preserve">                             </w:t>
      </w:r>
      <w:r w:rsidR="00AE1E4F">
        <w:rPr>
          <w:rFonts w:ascii="Times New Roman" w:hAnsi="Times New Roman" w:cs="Times New Roman"/>
        </w:rPr>
        <w:br/>
      </w:r>
      <w:bookmarkStart w:id="118" w:name="_Hlk87695403"/>
      <w:bookmarkStart w:id="119" w:name="_Hlk87695332"/>
      <w:bookmarkStart w:id="120" w:name="_Hlk86590426"/>
      <w:bookmarkEnd w:id="117"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w:bookmarkEnd w:id="118"/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w:bookmarkEnd w:id="119"/>
          <m:r>
            <w:rPr>
              <w:rFonts w:ascii="Cambria Math" w:hAnsi="Cambria Math" w:cs="Times New Roman"/>
            </w:rPr>
            <m:t xml:space="preserve">               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S4</m:t>
              </m:r>
            </m:e>
          </m:d>
        </m:oMath>
      </m:oMathPara>
    </w:p>
    <w:p w14:paraId="0D7D3F38" w14:textId="77777777" w:rsidR="007067C6" w:rsidRDefault="007067C6" w:rsidP="00AE1E4F">
      <w:pPr>
        <w:ind w:left="3600"/>
        <w:rPr>
          <w:rFonts w:ascii="Times New Roman" w:eastAsiaTheme="minorEastAsia" w:hAnsi="Times New Roman" w:cs="Times New Roman"/>
        </w:rPr>
      </w:pPr>
    </w:p>
    <w:p w14:paraId="18EF0E01" w14:textId="77777777" w:rsidR="007067C6" w:rsidRPr="007067C6" w:rsidRDefault="007067C6" w:rsidP="007067C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eastAsiaTheme="minorEastAsia" w:hAnsi="Cambria Math" w:cs="Times New Roman"/>
          </w:rPr>
          <m:t>=1-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r>
          <w:rPr>
            <w:rFonts w:ascii="Cambria Math" w:eastAsiaTheme="minorEastAsia" w:hAnsi="Cambria Math" w:cs="Times New Roman"/>
          </w:rPr>
          <m:t>=1-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r>
          <w:rPr>
            <w:rFonts w:ascii="Cambria Math" w:eastAsiaTheme="minorEastAsia" w:hAnsi="Cambria Math" w:cs="Times New Roman"/>
          </w:rPr>
          <m:t xml:space="preserve">                                      (S5)</m:t>
        </m:r>
      </m:oMath>
    </w:p>
    <w:p w14:paraId="25F8FADB" w14:textId="77777777" w:rsidR="007067C6" w:rsidRPr="00AE1E4F" w:rsidRDefault="007067C6" w:rsidP="007067C6">
      <w:pPr>
        <w:rPr>
          <w:rFonts w:ascii="Times New Roman" w:eastAsiaTheme="minorEastAsia" w:hAnsi="Times New Roman" w:cs="Times New Roman"/>
        </w:rPr>
      </w:pPr>
    </w:p>
    <w:bookmarkEnd w:id="120"/>
    <w:p w14:paraId="5BBC69C4" w14:textId="1C4D7B86" w:rsidR="00E83BF0" w:rsidRDefault="00E83BF0" w:rsidP="00D84D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term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probability that a person is identified to be both in the case and vaccination registry. This probability is calculated by noting that </w:t>
      </w:r>
      <w:r>
        <w:rPr>
          <w:rFonts w:ascii="Times New Roman" w:hAnsi="Times New Roman" w:cs="Times New Roman"/>
        </w:rPr>
        <w:t>for a person to be identified to be in both the vaccinated and case registry the person must be:  (1)vaccinated with probability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ascii="Times New Roman" w:hAnsi="Times New Roman" w:cs="Times New Roman"/>
        </w:rPr>
        <w:t xml:space="preserve"> ; (2) reported to the vaccine registry with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8659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; (3) became a case with probability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;(4) reported to the case reg</w:t>
      </w:r>
      <w:proofErr w:type="spellStart"/>
      <w:r>
        <w:rPr>
          <w:rFonts w:ascii="Times New Roman" w:eastAsiaTheme="minorEastAsia" w:hAnsi="Times New Roman" w:cs="Times New Roman"/>
        </w:rPr>
        <w:t>istry</w:t>
      </w:r>
      <w:proofErr w:type="spellEnd"/>
      <w:r>
        <w:rPr>
          <w:rFonts w:ascii="Times New Roman" w:eastAsiaTheme="minorEastAsia" w:hAnsi="Times New Roman" w:cs="Times New Roman"/>
        </w:rPr>
        <w:t xml:space="preserve"> with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 ; (5)identified (that is linked)  between the two </w:t>
      </w:r>
      <w:r w:rsidR="00F414D5">
        <w:rPr>
          <w:rFonts w:ascii="Times New Roman" w:eastAsiaTheme="minorEastAsia" w:hAnsi="Times New Roman" w:cs="Times New Roman"/>
        </w:rPr>
        <w:t>registries</w:t>
      </w:r>
      <w:r>
        <w:rPr>
          <w:rFonts w:ascii="Times New Roman" w:eastAsiaTheme="minorEastAsia" w:hAnsi="Times New Roman" w:cs="Times New Roman"/>
        </w:rPr>
        <w:t xml:space="preserve"> with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</w:rPr>
        <w:t>. It follows</w:t>
      </w:r>
    </w:p>
    <w:p w14:paraId="6632659C" w14:textId="77777777" w:rsidR="00D84D35" w:rsidRPr="00D84D35" w:rsidRDefault="00D84D35" w:rsidP="00D84D35">
      <w:pPr>
        <w:spacing w:after="0"/>
        <w:rPr>
          <w:rFonts w:ascii="Times New Roman" w:hAnsi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>
        <w:rPr>
          <w:rFonts w:ascii="Times New Roman" w:eastAsiaTheme="minorEastAsia" w:hAnsi="Times New Roman" w:cs="Times New Roman"/>
        </w:rPr>
        <w:t xml:space="preserve">                                                                  </w:t>
      </w:r>
      <m:oMath>
        <m:r>
          <w:rPr>
            <w:rFonts w:ascii="Cambria Math" w:hAnsi="Cambria Math" w:cs="Times New Roman"/>
          </w:rPr>
          <m:t xml:space="preserve"> </m:t>
        </m:r>
        <w:bookmarkStart w:id="121" w:name="_Hlk87782614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w:bookmarkEnd w:id="121"/>
        <m:r>
          <w:rPr>
            <w:rFonts w:ascii="Cambria Math" w:hAnsi="Cambria Math" w:cs="Times New Roman"/>
          </w:rPr>
          <m:t>=</m:t>
        </m:r>
        <w:bookmarkStart w:id="122" w:name="_Hlk86589722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Start w:id="123" w:name="_Hlk87782229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Start w:id="124" w:name="_Hlk87782301"/>
        <w:bookmarkEnd w:id="123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w:bookmarkEnd w:id="124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w:bookmarkEnd w:id="122"/>
        <m:r>
          <w:rPr>
            <w:rFonts w:ascii="Cambria Math" w:hAnsi="Cambria Math" w:cs="Times New Roman"/>
          </w:rPr>
          <m:t xml:space="preserve">                                            (S6)</m:t>
        </m:r>
      </m:oMath>
    </w:p>
    <w:p w14:paraId="3670F09B" w14:textId="77777777" w:rsidR="0086592A" w:rsidRPr="00D84D35" w:rsidRDefault="00345867" w:rsidP="00D84D35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      </w:t>
      </w:r>
      <w:r w:rsidR="00D84D35">
        <w:rPr>
          <w:rFonts w:ascii="Times New Roman" w:hAnsi="Times New Roman" w:cs="Times New Roman"/>
        </w:rPr>
        <w:br/>
      </w:r>
    </w:p>
    <w:p w14:paraId="25CB4978" w14:textId="77777777" w:rsidR="0086592A" w:rsidRPr="0086592A" w:rsidRDefault="00E83BF0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Noting that</w:t>
      </w:r>
    </w:p>
    <w:p w14:paraId="02CE4E4C" w14:textId="77777777" w:rsidR="0086592A" w:rsidRPr="004577A7" w:rsidRDefault="00345867" w:rsidP="004577A7">
      <w:pPr>
        <w:ind w:left="3600"/>
        <w:rPr>
          <w:rFonts w:ascii="Times New Roman" w:hAnsi="Times New Roman" w:cs="Times New Roman"/>
        </w:rPr>
      </w:pPr>
      <w:bookmarkStart w:id="125" w:name="_Hlk86589405"/>
      <w:r>
        <w:rPr>
          <w:rFonts w:ascii="Times New Roman" w:hAnsi="Times New Roman" w:cs="Times New Roman"/>
        </w:rPr>
        <w:t xml:space="preserve">                            </w:t>
      </w:r>
      <w:r w:rsidR="004577A7">
        <w:rPr>
          <w:rFonts w:ascii="Times New Roman" w:hAnsi="Times New Roman" w:cs="Times New Roman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w:bookmarkEnd w:id="125"/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w:bookmarkStart w:id="126" w:name="_Hlk87210137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w:bookmarkEnd w:id="126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3F9E7AF2" w14:textId="77777777" w:rsidR="0057590C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it follows that</w:t>
      </w:r>
    </w:p>
    <w:p w14:paraId="3DDF7EBE" w14:textId="77777777" w:rsidR="0086592A" w:rsidRPr="002F369B" w:rsidRDefault="0086592A" w:rsidP="0086592A">
      <w:pPr>
        <w:rPr>
          <w:rFonts w:ascii="Times New Roman" w:hAnsi="Times New Roman" w:cs="Times New Roman"/>
          <w:i/>
        </w:rPr>
      </w:pPr>
      <w:r w:rsidRPr="0086592A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="00345867">
        <w:rPr>
          <w:rFonts w:ascii="Times New Roman" w:hAnsi="Times New Roman" w:cs="Times New Roman"/>
        </w:rPr>
        <w:t xml:space="preserve">                     </w:t>
      </w:r>
      <w:r w:rsidR="002F369B">
        <w:rPr>
          <w:rFonts w:ascii="Times New Roman" w:hAnsi="Times New Roman" w:cs="Times New Roman"/>
        </w:rPr>
        <w:br/>
      </w:r>
      <w:r w:rsidR="002F369B">
        <w:rPr>
          <w:rFonts w:ascii="Times New Roman" w:eastAsiaTheme="minorEastAsia" w:hAnsi="Times New Roman" w:cs="Times New Roman"/>
        </w:rPr>
        <w:t xml:space="preserve">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bar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         (S7)  </m:t>
        </m:r>
      </m:oMath>
    </w:p>
    <w:p w14:paraId="420E0DEC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3038FAD7" w14:textId="57631029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Substituting equations</w:t>
      </w:r>
      <w:r w:rsidR="00771B7E">
        <w:rPr>
          <w:rFonts w:ascii="Times New Roman" w:hAnsi="Times New Roman" w:cs="Times New Roman"/>
        </w:rPr>
        <w:t xml:space="preserve"> </w:t>
      </w:r>
      <w:r w:rsidR="002F369B">
        <w:rPr>
          <w:rFonts w:ascii="Times New Roman" w:hAnsi="Times New Roman" w:cs="Times New Roman"/>
        </w:rPr>
        <w:t>(</w:t>
      </w:r>
      <w:r w:rsidRPr="0086592A">
        <w:rPr>
          <w:rFonts w:ascii="Times New Roman" w:hAnsi="Times New Roman" w:cs="Times New Roman"/>
          <w:i/>
        </w:rPr>
        <w:t>S</w:t>
      </w:r>
      <w:proofErr w:type="gramStart"/>
      <w:r w:rsidRPr="0086592A">
        <w:rPr>
          <w:rFonts w:ascii="Times New Roman" w:hAnsi="Times New Roman" w:cs="Times New Roman"/>
        </w:rPr>
        <w:t>4</w:t>
      </w:r>
      <w:r w:rsidR="002F369B">
        <w:rPr>
          <w:rFonts w:ascii="Times New Roman" w:hAnsi="Times New Roman" w:cs="Times New Roman"/>
        </w:rPr>
        <w:t>)</w:t>
      </w:r>
      <w:r w:rsidRPr="0086592A">
        <w:rPr>
          <w:rFonts w:ascii="Times New Roman" w:hAnsi="Times New Roman" w:cs="Times New Roman"/>
        </w:rPr>
        <w:t>-</w:t>
      </w:r>
      <w:r w:rsidR="002F369B">
        <w:rPr>
          <w:rFonts w:ascii="Times New Roman" w:hAnsi="Times New Roman" w:cs="Times New Roman"/>
        </w:rPr>
        <w:t>(</w:t>
      </w:r>
      <w:proofErr w:type="gramEnd"/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7</w:t>
      </w:r>
      <w:r w:rsidR="002F369B">
        <w:rPr>
          <w:rFonts w:ascii="Times New Roman" w:hAnsi="Times New Roman" w:cs="Times New Roman"/>
        </w:rPr>
        <w:t>)</w:t>
      </w:r>
      <w:r w:rsidRPr="0086592A">
        <w:rPr>
          <w:rFonts w:ascii="Times New Roman" w:hAnsi="Times New Roman" w:cs="Times New Roman"/>
        </w:rPr>
        <w:t xml:space="preserve"> into </w:t>
      </w:r>
      <w:r w:rsidR="002F369B">
        <w:rPr>
          <w:rFonts w:ascii="Times New Roman" w:hAnsi="Times New Roman" w:cs="Times New Roman"/>
        </w:rPr>
        <w:t>equation (S</w:t>
      </w:r>
      <w:r w:rsidRPr="0086592A">
        <w:rPr>
          <w:rFonts w:ascii="Times New Roman" w:hAnsi="Times New Roman" w:cs="Times New Roman"/>
        </w:rPr>
        <w:t>3</w:t>
      </w:r>
      <w:r w:rsidR="002F369B">
        <w:rPr>
          <w:rFonts w:ascii="Times New Roman" w:hAnsi="Times New Roman" w:cs="Times New Roman"/>
        </w:rPr>
        <w:t>)</w:t>
      </w:r>
      <w:r w:rsidR="00D34AAE">
        <w:rPr>
          <w:rFonts w:ascii="Times New Roman" w:hAnsi="Times New Roman" w:cs="Times New Roman"/>
        </w:rPr>
        <w:t>, we find</w:t>
      </w:r>
      <w:r w:rsidR="00345867">
        <w:rPr>
          <w:rFonts w:ascii="Times New Roman" w:hAnsi="Times New Roman" w:cs="Times New Roman"/>
        </w:rPr>
        <w:t xml:space="preserve">  </w:t>
      </w:r>
    </w:p>
    <w:p w14:paraId="14FBD75C" w14:textId="77777777" w:rsidR="0086592A" w:rsidRPr="00E83BF0" w:rsidRDefault="00E83BF0" w:rsidP="0086592A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             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w:bookmarkStart w:id="127" w:name="_Hlk87186261"/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Start w:id="128" w:name="_Hlk8718694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w:bookmarkEnd w:id="128"/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w:bookmarkEnd w:id="127"/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                           (S8)</m:t>
          </m:r>
        </m:oMath>
      </m:oMathPara>
    </w:p>
    <w:p w14:paraId="1C81A251" w14:textId="77777777" w:rsidR="0086592A" w:rsidRPr="0086592A" w:rsidRDefault="00345867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86592A" w:rsidRPr="0086592A">
        <w:rPr>
          <w:rFonts w:ascii="Times New Roman" w:hAnsi="Times New Roman" w:cs="Times New Roman"/>
        </w:rPr>
        <w:t xml:space="preserve"> </w:t>
      </w:r>
    </w:p>
    <w:p w14:paraId="343CB240" w14:textId="77777777" w:rsidR="0086592A" w:rsidRPr="0086592A" w:rsidRDefault="007547DB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86592A" w:rsidRPr="0086592A">
        <w:rPr>
          <w:rFonts w:ascii="Times New Roman" w:hAnsi="Times New Roman" w:cs="Times New Roman"/>
        </w:rPr>
        <w:t xml:space="preserve"> second term on the right si</w:t>
      </w:r>
      <w:r w:rsidR="002F369B">
        <w:rPr>
          <w:rFonts w:ascii="Times New Roman" w:hAnsi="Times New Roman" w:cs="Times New Roman"/>
        </w:rPr>
        <w:t>d</w:t>
      </w:r>
      <w:r w:rsidR="0086592A" w:rsidRPr="0086592A">
        <w:rPr>
          <w:rFonts w:ascii="Times New Roman" w:hAnsi="Times New Roman" w:cs="Times New Roman"/>
        </w:rPr>
        <w:t xml:space="preserve">e of equation </w:t>
      </w:r>
      <w:r w:rsidR="002F369B">
        <w:rPr>
          <w:rFonts w:ascii="Times New Roman" w:hAnsi="Times New Roman" w:cs="Times New Roman"/>
        </w:rPr>
        <w:t>(</w:t>
      </w:r>
      <w:r w:rsidR="0086592A" w:rsidRPr="0086592A">
        <w:rPr>
          <w:rFonts w:ascii="Times New Roman" w:hAnsi="Times New Roman" w:cs="Times New Roman"/>
          <w:i/>
        </w:rPr>
        <w:t>S</w:t>
      </w:r>
      <w:r w:rsidR="0086592A" w:rsidRPr="0086592A">
        <w:rPr>
          <w:rFonts w:ascii="Times New Roman" w:hAnsi="Times New Roman" w:cs="Times New Roman"/>
        </w:rPr>
        <w:t>2</w:t>
      </w:r>
      <w:r w:rsidR="002F369B">
        <w:rPr>
          <w:rFonts w:ascii="Times New Roman" w:hAnsi="Times New Roman" w:cs="Times New Roman"/>
        </w:rPr>
        <w:t>)</w:t>
      </w:r>
      <w:r w:rsidR="0086592A" w:rsidRPr="0086592A">
        <w:rPr>
          <w:rFonts w:ascii="Times New Roman" w:hAnsi="Times New Roman" w:cs="Times New Roman"/>
        </w:rPr>
        <w:t xml:space="preserve"> converges to </w:t>
      </w:r>
    </w:p>
    <w:p w14:paraId="178F1D44" w14:textId="77777777" w:rsidR="0086592A" w:rsidRPr="002F369B" w:rsidRDefault="002F369B" w:rsidP="0086592A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                  f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 xml:space="preserve">                                      (S9)</m:t>
          </m:r>
        </m:oMath>
      </m:oMathPara>
    </w:p>
    <w:p w14:paraId="68626F46" w14:textId="13E08FC3" w:rsidR="0086592A" w:rsidRPr="0086592A" w:rsidRDefault="002F369B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equation (S2) together with </w:t>
      </w:r>
      <w:r w:rsidR="0086592A" w:rsidRPr="0086592A">
        <w:rPr>
          <w:rFonts w:ascii="Times New Roman" w:hAnsi="Times New Roman" w:cs="Times New Roman"/>
        </w:rPr>
        <w:t xml:space="preserve">equations </w:t>
      </w:r>
      <w:r w:rsidR="0086592A" w:rsidRPr="0086592A">
        <w:rPr>
          <w:rFonts w:ascii="Times New Roman" w:hAnsi="Times New Roman" w:cs="Times New Roman"/>
          <w:i/>
        </w:rPr>
        <w:t>S</w:t>
      </w:r>
      <w:r w:rsidR="0086592A" w:rsidRPr="0086592A">
        <w:rPr>
          <w:rFonts w:ascii="Times New Roman" w:hAnsi="Times New Roman" w:cs="Times New Roman"/>
        </w:rPr>
        <w:t xml:space="preserve">8 and </w:t>
      </w:r>
      <w:r w:rsidR="0086592A" w:rsidRPr="0086592A">
        <w:rPr>
          <w:rFonts w:ascii="Times New Roman" w:hAnsi="Times New Roman" w:cs="Times New Roman"/>
          <w:i/>
        </w:rPr>
        <w:t>S</w:t>
      </w:r>
      <w:r w:rsidR="0086592A" w:rsidRPr="0086592A">
        <w:rPr>
          <w:rFonts w:ascii="Times New Roman" w:hAnsi="Times New Roman" w:cs="Times New Roman"/>
        </w:rPr>
        <w:t>9</w:t>
      </w:r>
      <w:r w:rsidR="00345867">
        <w:rPr>
          <w:rFonts w:ascii="Times New Roman" w:hAnsi="Times New Roman" w:cs="Times New Roman"/>
        </w:rPr>
        <w:t xml:space="preserve"> </w:t>
      </w:r>
      <w:r w:rsidR="0086592A" w:rsidRPr="0086592A">
        <w:rPr>
          <w:rFonts w:ascii="Times New Roman" w:hAnsi="Times New Roman" w:cs="Times New Roman"/>
        </w:rPr>
        <w:t>we find that</w:t>
      </w:r>
      <w:r w:rsidR="00345867">
        <w:rPr>
          <w:rFonts w:ascii="Times New Roman" w:hAnsi="Times New Roman" w:cs="Times New Roman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="0086592A" w:rsidRPr="0086592A">
        <w:rPr>
          <w:rFonts w:ascii="Times New Roman" w:hAnsi="Times New Roman" w:cs="Times New Roman"/>
        </w:rPr>
        <w:t xml:space="preserve"> converges to </w:t>
      </w:r>
      <w:r w:rsidR="00D21C6E">
        <w:rPr>
          <w:rFonts w:ascii="Times New Roman" w:hAnsi="Times New Roman" w:cs="Times New Roman"/>
        </w:rPr>
        <w:t>the apparent relative risk</w:t>
      </w:r>
    </w:p>
    <w:p w14:paraId="2353CBC4" w14:textId="33DA9520" w:rsidR="0086592A" w:rsidRPr="00675608" w:rsidRDefault="00675608" w:rsidP="0086592A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                R=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                         (S10)                </m:t>
          </m:r>
        </m:oMath>
      </m:oMathPara>
    </w:p>
    <w:p w14:paraId="60BCD0EE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59645955" w14:textId="50A8DACA" w:rsidR="00D21C6E" w:rsidRDefault="00D21C6E" w:rsidP="008659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Justification of formula for the adjusted relative risk</w:t>
      </w:r>
      <w:r w:rsidR="004E62F4">
        <w:rPr>
          <w:rFonts w:ascii="Times New Roman" w:hAnsi="Times New Roman" w:cs="Times New Roman"/>
          <w:b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adj</m:t>
            </m:r>
          </m:sub>
        </m:sSub>
      </m:oMath>
      <w:r>
        <w:rPr>
          <w:rFonts w:ascii="Times New Roman" w:hAnsi="Times New Roman" w:cs="Times New Roman"/>
          <w:b/>
        </w:rPr>
        <w:t xml:space="preserve"> </w:t>
      </w:r>
      <w:r w:rsidR="004E62F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(equation 3)</w:t>
      </w:r>
    </w:p>
    <w:p w14:paraId="6C7600AB" w14:textId="0D1F0BE6" w:rsidR="00D21C6E" w:rsidRDefault="008A66D5" w:rsidP="0086592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Pr="00675608">
        <w:rPr>
          <w:rFonts w:ascii="Times New Roman" w:hAnsi="Times New Roman" w:cs="Times New Roman"/>
        </w:rPr>
        <w:t xml:space="preserve"> term 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</w:t>
      </w:r>
      <w:r w:rsidR="00675608">
        <w:rPr>
          <w:rFonts w:ascii="Times New Roman" w:hAnsi="Times New Roman" w:cs="Times New Roman"/>
        </w:rPr>
        <w:t xml:space="preserve">n </w:t>
      </w:r>
      <w:r w:rsidR="009D276B">
        <w:rPr>
          <w:rFonts w:ascii="Times New Roman" w:hAnsi="Times New Roman" w:cs="Times New Roman"/>
        </w:rPr>
        <w:t>formula for</w:t>
      </w:r>
      <w:r w:rsidR="00675608">
        <w:rPr>
          <w:rFonts w:ascii="Times New Roman" w:hAnsi="Times New Roman" w:cs="Times New Roman"/>
        </w:rPr>
        <w:t xml:space="preserve"> the apparent relative risk </w:t>
      </w:r>
      <w:r w:rsidR="00675608" w:rsidRPr="009D276B">
        <w:rPr>
          <w:rFonts w:ascii="Times New Roman" w:hAnsi="Times New Roman" w:cs="Times New Roman"/>
          <w:i/>
        </w:rPr>
        <w:t>R</w:t>
      </w:r>
      <w:r w:rsidR="00675608">
        <w:rPr>
          <w:rFonts w:ascii="Times New Roman" w:hAnsi="Times New Roman" w:cs="Times New Roman"/>
        </w:rPr>
        <w:t xml:space="preserve"> </w:t>
      </w:r>
      <w:r w:rsidR="009D276B">
        <w:rPr>
          <w:rFonts w:ascii="Times New Roman" w:hAnsi="Times New Roman" w:cs="Times New Roman"/>
        </w:rPr>
        <w:t>(</w:t>
      </w:r>
      <w:r w:rsidR="009D276B" w:rsidRPr="009D276B">
        <w:rPr>
          <w:rFonts w:ascii="Times New Roman" w:hAnsi="Times New Roman" w:cs="Times New Roman"/>
        </w:rPr>
        <w:t xml:space="preserve">equation </w:t>
      </w:r>
      <w:r w:rsidR="009D276B" w:rsidRPr="009D276B">
        <w:rPr>
          <w:rFonts w:ascii="Times New Roman" w:hAnsi="Times New Roman" w:cs="Times New Roman"/>
          <w:i/>
        </w:rPr>
        <w:t>S</w:t>
      </w:r>
      <w:r w:rsidR="009D276B" w:rsidRPr="009D276B">
        <w:rPr>
          <w:rFonts w:ascii="Times New Roman" w:hAnsi="Times New Roman" w:cs="Times New Roman"/>
        </w:rPr>
        <w:t>10)</w:t>
      </w:r>
      <w:r w:rsidR="009D276B">
        <w:rPr>
          <w:rFonts w:ascii="Times New Roman" w:hAnsi="Times New Roman" w:cs="Times New Roman"/>
        </w:rPr>
        <w:t>,</w:t>
      </w:r>
      <w:r w:rsidR="009D276B" w:rsidRPr="009D276B">
        <w:rPr>
          <w:rFonts w:ascii="Times New Roman" w:hAnsi="Times New Roman" w:cs="Times New Roman"/>
        </w:rPr>
        <w:t xml:space="preserve"> </w:t>
      </w:r>
      <w:r w:rsidR="009D276B">
        <w:rPr>
          <w:rFonts w:ascii="Times New Roman" w:hAnsi="Times New Roman" w:cs="Times New Roman"/>
        </w:rPr>
        <w:t xml:space="preserve"> </w:t>
      </w:r>
      <w:r w:rsidR="006756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="00675608">
        <w:rPr>
          <w:rFonts w:ascii="Times New Roman" w:eastAsiaTheme="minorEastAsia" w:hAnsi="Times New Roman" w:cs="Times New Roman"/>
        </w:rPr>
        <w:t xml:space="preserve">  the proportion </w:t>
      </w:r>
      <w:r w:rsidR="009D276B">
        <w:rPr>
          <w:rFonts w:ascii="Times New Roman" w:eastAsiaTheme="minorEastAsia" w:hAnsi="Times New Roman" w:cs="Times New Roman"/>
        </w:rPr>
        <w:t>of</w:t>
      </w:r>
      <w:r w:rsidR="00675608">
        <w:rPr>
          <w:rFonts w:ascii="Times New Roman" w:eastAsiaTheme="minorEastAsia" w:hAnsi="Times New Roman" w:cs="Times New Roman"/>
        </w:rPr>
        <w:t xml:space="preserve"> the population that </w:t>
      </w:r>
      <w:r w:rsidR="009D276B">
        <w:rPr>
          <w:rFonts w:ascii="Times New Roman" w:eastAsiaTheme="minorEastAsia" w:hAnsi="Times New Roman" w:cs="Times New Roman"/>
        </w:rPr>
        <w:t>is</w:t>
      </w:r>
      <w:r w:rsidR="0067560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both </w:t>
      </w:r>
      <w:r w:rsidR="009D276B">
        <w:rPr>
          <w:rFonts w:ascii="Times New Roman" w:eastAsiaTheme="minorEastAsia" w:hAnsi="Times New Roman" w:cs="Times New Roman"/>
        </w:rPr>
        <w:t>vaccinated</w:t>
      </w:r>
      <w:r w:rsidR="00675608">
        <w:rPr>
          <w:rFonts w:ascii="Times New Roman" w:eastAsiaTheme="minorEastAsia" w:hAnsi="Times New Roman" w:cs="Times New Roman"/>
        </w:rPr>
        <w:t xml:space="preserve"> and reported to the vaccination registry</w:t>
      </w:r>
      <w:r w:rsidR="005F220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and that term </w:t>
      </w:r>
      <w:r w:rsidR="005F2206">
        <w:rPr>
          <w:rFonts w:ascii="Times New Roman" w:eastAsiaTheme="minorEastAsia" w:hAnsi="Times New Roman" w:cs="Times New Roman"/>
        </w:rPr>
        <w:t>can</w:t>
      </w:r>
      <w:r w:rsidR="00675608">
        <w:rPr>
          <w:rFonts w:ascii="Times New Roman" w:eastAsiaTheme="minorEastAsia" w:hAnsi="Times New Roman" w:cs="Times New Roman"/>
        </w:rPr>
        <w:t xml:space="preserve"> be consistently estimated by</w:t>
      </w:r>
      <w:r w:rsidR="005F2206">
        <w:rPr>
          <w:rFonts w:ascii="Times New Roman" w:eastAsiaTheme="minorEastAsia" w:hAnsi="Times New Roman" w:cs="Times New Roman"/>
        </w:rPr>
        <w:t xml:space="preserve"> the expression </w:t>
      </w:r>
      <w:r w:rsidR="00675608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den>
        </m:f>
      </m:oMath>
      <w:r w:rsidR="00675608">
        <w:rPr>
          <w:rFonts w:ascii="Times New Roman" w:eastAsiaTheme="minorEastAsia" w:hAnsi="Times New Roman" w:cs="Times New Roman"/>
        </w:rPr>
        <w:t>=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1+f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 w:rsidR="00675608">
        <w:rPr>
          <w:rFonts w:ascii="Times New Roman" w:eastAsiaTheme="minorEastAsia" w:hAnsi="Times New Roman" w:cs="Times New Roman"/>
        </w:rPr>
        <w:t xml:space="preserve">. </w:t>
      </w:r>
      <w:r w:rsidR="005F2206">
        <w:rPr>
          <w:rFonts w:ascii="Times New Roman" w:eastAsiaTheme="minorEastAsia" w:hAnsi="Times New Roman" w:cs="Times New Roman"/>
        </w:rPr>
        <w:t>When this expression is inserted into equation (</w:t>
      </w:r>
      <w:r w:rsidR="005F2206" w:rsidRPr="008A66D5">
        <w:rPr>
          <w:rFonts w:ascii="Times New Roman" w:eastAsiaTheme="minorEastAsia" w:hAnsi="Times New Roman" w:cs="Times New Roman"/>
          <w:i/>
        </w:rPr>
        <w:t>S</w:t>
      </w:r>
      <w:r w:rsidR="005F2206">
        <w:rPr>
          <w:rFonts w:ascii="Times New Roman" w:eastAsiaTheme="minorEastAsia" w:hAnsi="Times New Roman" w:cs="Times New Roman"/>
        </w:rPr>
        <w:t>10) and</w:t>
      </w:r>
      <w:r>
        <w:rPr>
          <w:rFonts w:ascii="Times New Roman" w:eastAsiaTheme="minorEastAsia" w:hAnsi="Times New Roman" w:cs="Times New Roman"/>
        </w:rPr>
        <w:t xml:space="preserve"> we solve for </w:t>
      </w:r>
      <w:r w:rsidR="005F2206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true</m:t>
            </m:r>
          </m:sub>
        </m:sSub>
      </m:oMath>
      <w:r w:rsidR="009D276B">
        <w:rPr>
          <w:rFonts w:ascii="Times New Roman" w:eastAsiaTheme="minorEastAsia" w:hAnsi="Times New Roman" w:cs="Times New Roman"/>
        </w:rPr>
        <w:t>,</w:t>
      </w:r>
      <w:r w:rsidR="005F220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the solution,</w:t>
      </w:r>
      <w:r w:rsidR="005F2206">
        <w:rPr>
          <w:rFonts w:ascii="Times New Roman" w:eastAsiaTheme="minorEastAsia" w:hAnsi="Times New Roman" w:cs="Times New Roman"/>
        </w:rPr>
        <w:t xml:space="preserve"> the adjusted relative risk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adj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</m:oMath>
      <w:r w:rsidR="005F2206" w:rsidRPr="005F2206">
        <w:rPr>
          <w:rFonts w:ascii="Times New Roman" w:eastAsiaTheme="minorEastAsia" w:hAnsi="Times New Roman" w:cs="Times New Roman"/>
          <w:b/>
        </w:rPr>
        <w:t xml:space="preserve">  </w:t>
      </w:r>
      <w:r w:rsidRPr="001D12F3">
        <w:rPr>
          <w:rFonts w:ascii="Times New Roman" w:eastAsiaTheme="minorEastAsia" w:hAnsi="Times New Roman" w:cs="Times New Roman"/>
          <w:bCs/>
        </w:rPr>
        <w:t>is</w:t>
      </w:r>
    </w:p>
    <w:p w14:paraId="216E2159" w14:textId="071119C1" w:rsidR="005F2206" w:rsidRDefault="005F2206" w:rsidP="0086592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adj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1+f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 .                                </m:t>
          </m:r>
        </m:oMath>
      </m:oMathPara>
    </w:p>
    <w:p w14:paraId="0DEE02CA" w14:textId="7EEDC9B5" w:rsidR="005F2206" w:rsidRDefault="005F2206" w:rsidP="0086592A">
      <w:pPr>
        <w:rPr>
          <w:rFonts w:ascii="Times New Roman" w:hAnsi="Times New Roman" w:cs="Times New Roman"/>
        </w:rPr>
      </w:pPr>
    </w:p>
    <w:p w14:paraId="03602C27" w14:textId="77777777" w:rsidR="005F2206" w:rsidRPr="00675608" w:rsidRDefault="005F2206" w:rsidP="0086592A">
      <w:pPr>
        <w:rPr>
          <w:rFonts w:ascii="Times New Roman" w:hAnsi="Times New Roman" w:cs="Times New Roman"/>
        </w:rPr>
      </w:pPr>
    </w:p>
    <w:p w14:paraId="46A8132D" w14:textId="0453FBB6" w:rsidR="0086592A" w:rsidRDefault="0086592A" w:rsidP="0086592A">
      <w:pPr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t>Simulation Study</w:t>
      </w:r>
    </w:p>
    <w:p w14:paraId="24EC1A82" w14:textId="62D940F0" w:rsidR="00311AF7" w:rsidRPr="00311AF7" w:rsidRDefault="00311AF7" w:rsidP="0086592A">
      <w:pPr>
        <w:rPr>
          <w:rFonts w:ascii="Times New Roman" w:hAnsi="Times New Roman" w:cs="Times New Roman"/>
        </w:rPr>
      </w:pPr>
      <w:r w:rsidRPr="00311AF7">
        <w:rPr>
          <w:rFonts w:ascii="Times New Roman" w:hAnsi="Times New Roman" w:cs="Times New Roman"/>
        </w:rPr>
        <w:t>The si</w:t>
      </w:r>
      <w:r>
        <w:rPr>
          <w:rFonts w:ascii="Times New Roman" w:hAnsi="Times New Roman" w:cs="Times New Roman"/>
        </w:rPr>
        <w:t xml:space="preserve">mulation was implemented using the R programming language. A shiny app is available to perform simulations and calculate adjusted relative risks and can be accessed at </w:t>
      </w:r>
      <w:hyperlink r:id="rId15" w:history="1">
        <w:r w:rsidR="005C0CAC" w:rsidRPr="005C0CAC">
          <w:rPr>
            <w:rFonts w:ascii="Calibri" w:eastAsia="Calibri" w:hAnsi="Calibri" w:cs="Times New Roman"/>
            <w:color w:val="0000FF"/>
            <w:u w:val="single"/>
          </w:rPr>
          <w:t>https://morrison.shinyapps.io/VaxEffApp/</w:t>
        </w:r>
      </w:hyperlink>
      <w:r w:rsidR="004845F1" w:rsidRPr="00885AEA">
        <w:t>,</w:t>
      </w:r>
      <w:r w:rsidR="009553D1" w:rsidRPr="00885AEA">
        <w:rPr>
          <w:rFonts w:ascii="Times New Roman" w:hAnsi="Times New Roman" w:cs="Times New Roman"/>
        </w:rPr>
        <w:t xml:space="preserve"> and the corresponding code can be accessed at</w:t>
      </w:r>
      <w:r w:rsidR="009553D1">
        <w:rPr>
          <w:rFonts w:ascii="Calibri" w:eastAsia="Calibri" w:hAnsi="Calibri" w:cs="Times New Roman"/>
          <w:color w:val="0000FF"/>
          <w:u w:val="single"/>
        </w:rPr>
        <w:t xml:space="preserve"> </w:t>
      </w:r>
      <w:r w:rsidR="009553D1" w:rsidRPr="009553D1">
        <w:rPr>
          <w:rFonts w:ascii="Calibri" w:eastAsia="Calibri" w:hAnsi="Calibri" w:cs="Times New Roman"/>
          <w:color w:val="0000FF"/>
          <w:u w:val="single"/>
        </w:rPr>
        <w:t>https://github.com/d-morrison/vax.eff</w:t>
      </w:r>
      <w:r w:rsidR="009553D1" w:rsidRPr="00885AEA">
        <w:t>.</w:t>
      </w:r>
    </w:p>
    <w:p w14:paraId="38F48196" w14:textId="7B1835B7" w:rsidR="003374C7" w:rsidRPr="003374C7" w:rsidRDefault="00D34AAE" w:rsidP="003374C7">
      <w:pPr>
        <w:rPr>
          <w:rFonts w:ascii="Times New Roman" w:hAnsi="Times New Roman" w:cs="Times New Roman"/>
        </w:rPr>
      </w:pPr>
      <w:r w:rsidRPr="00D34AAE">
        <w:rPr>
          <w:rFonts w:ascii="Times New Roman" w:hAnsi="Times New Roman" w:cs="Times New Roman"/>
        </w:rPr>
        <w:t xml:space="preserve">The inputs for the simulation were motivated by a recent real-world vaccine effectiveness study among adults in New York State (4). </w:t>
      </w:r>
      <w:r w:rsidR="00E33BD6">
        <w:rPr>
          <w:rFonts w:ascii="Times New Roman" w:hAnsi="Times New Roman" w:cs="Times New Roman"/>
        </w:rPr>
        <w:t>The simulations were based on the following conditions</w:t>
      </w:r>
      <w:r w:rsidR="003374C7" w:rsidRPr="003374C7">
        <w:rPr>
          <w:rFonts w:ascii="Times New Roman" w:hAnsi="Times New Roman" w:cs="Times New Roman"/>
        </w:rPr>
        <w:t xml:space="preserve">: population size,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=11,000,000</m:t>
        </m:r>
      </m:oMath>
      <w:r w:rsidR="003374C7" w:rsidRPr="003374C7">
        <w:rPr>
          <w:rFonts w:ascii="Times New Roman" w:hAnsi="Times New Roman" w:cs="Times New Roman"/>
        </w:rPr>
        <w:t xml:space="preserve">, true vaccination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3374C7" w:rsidRPr="003374C7">
        <w:rPr>
          <w:rFonts w:ascii="Times New Roman" w:hAnsi="Times New Roman" w:cs="Times New Roman"/>
        </w:rPr>
        <w:t xml:space="preserve">, vaccination reporting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3374C7" w:rsidRPr="003374C7">
        <w:rPr>
          <w:rFonts w:ascii="Times New Roman" w:hAnsi="Times New Roman" w:cs="Times New Roman"/>
        </w:rPr>
        <w:t xml:space="preserve">, case reporting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=0.9</m:t>
        </m:r>
      </m:oMath>
      <w:r w:rsidR="003374C7" w:rsidRPr="003374C7">
        <w:rPr>
          <w:rFonts w:ascii="Times New Roman" w:hAnsi="Times New Roman" w:cs="Times New Roman"/>
        </w:rPr>
        <w:t>, and case</w:t>
      </w:r>
      <w:r w:rsidR="00E33BD6">
        <w:rPr>
          <w:rFonts w:ascii="Times New Roman" w:hAnsi="Times New Roman" w:cs="Times New Roman"/>
        </w:rPr>
        <w:t xml:space="preserve"> probability</w:t>
      </w:r>
      <w:r w:rsidR="003374C7" w:rsidRPr="003374C7">
        <w:rPr>
          <w:rFonts w:ascii="Times New Roman" w:hAnsi="Times New Roman" w:cs="Times New Roman"/>
        </w:rPr>
        <w:t xml:space="preserve"> among unvaccinated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=0.0014</m:t>
        </m:r>
      </m:oMath>
      <w:r w:rsidR="003374C7" w:rsidRPr="003374C7">
        <w:rPr>
          <w:rFonts w:ascii="Times New Roman" w:hAnsi="Times New Roman" w:cs="Times New Roman"/>
        </w:rPr>
        <w:t>. We</w:t>
      </w:r>
      <w:r w:rsidR="00E33BD6">
        <w:rPr>
          <w:rFonts w:ascii="Times New Roman" w:hAnsi="Times New Roman" w:cs="Times New Roman"/>
        </w:rPr>
        <w:t xml:space="preserve"> considered various values for</w:t>
      </w:r>
      <w:r w:rsidR="003374C7" w:rsidRPr="003374C7">
        <w:rPr>
          <w:rFonts w:ascii="Times New Roman" w:hAnsi="Times New Roman" w:cs="Times New Roman"/>
        </w:rPr>
        <w:t xml:space="preserve"> the true relative risk,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="003374C7" w:rsidRPr="003374C7">
        <w:rPr>
          <w:rFonts w:ascii="Times New Roman" w:hAnsi="Times New Roman" w:cs="Times New Roman"/>
        </w:rPr>
        <w:t xml:space="preserve">, the record linkage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771B7E">
        <w:rPr>
          <w:rFonts w:ascii="Times New Roman" w:hAnsi="Times New Roman" w:cs="Times New Roman"/>
        </w:rPr>
        <w:t xml:space="preserve">, </w:t>
      </w:r>
      <w:r w:rsidR="003374C7">
        <w:rPr>
          <w:rFonts w:ascii="Times New Roman" w:hAnsi="Times New Roman" w:cs="Times New Roman"/>
        </w:rPr>
        <w:t>and the error</w:t>
      </w:r>
      <w:r w:rsidR="00ED166E">
        <w:rPr>
          <w:rFonts w:ascii="Times New Roman" w:hAnsi="Times New Roman" w:cs="Times New Roman"/>
        </w:rPr>
        <w:t xml:space="preserve"> </w:t>
      </w:r>
      <w:r w:rsidR="003374C7">
        <w:rPr>
          <w:rFonts w:ascii="Times New Roman" w:hAnsi="Times New Roman" w:cs="Times New Roman"/>
        </w:rPr>
        <w:t xml:space="preserve">in the </w:t>
      </w:r>
      <w:r w:rsidR="003374C7" w:rsidRPr="003374C7">
        <w:rPr>
          <w:rFonts w:ascii="Times New Roman" w:hAnsi="Times New Roman" w:cs="Times New Roman"/>
        </w:rPr>
        <w:t>population size</w:t>
      </w:r>
      <w:r w:rsidR="00771B7E">
        <w:rPr>
          <w:rFonts w:ascii="Times New Roman" w:hAnsi="Times New Roman" w:cs="Times New Roman"/>
        </w:rPr>
        <w:t>,</w:t>
      </w:r>
      <w:r w:rsidR="003374C7" w:rsidRPr="003374C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f.</m:t>
        </m:r>
      </m:oMath>
      <w:r w:rsidR="003374C7" w:rsidRPr="003374C7">
        <w:rPr>
          <w:rFonts w:ascii="Times New Roman" w:hAnsi="Times New Roman" w:cs="Times New Roman"/>
        </w:rPr>
        <w:t xml:space="preserve"> We performed 1,000 replications for each set of conditions. Each replication consisted of the following steps.</w:t>
      </w:r>
    </w:p>
    <w:p w14:paraId="171C21F9" w14:textId="2BC6DA4D" w:rsidR="003374C7" w:rsidRPr="003374C7" w:rsidRDefault="003374C7" w:rsidP="003374C7">
      <w:pPr>
        <w:rPr>
          <w:rFonts w:ascii="Times New Roman" w:hAnsi="Times New Roman" w:cs="Times New Roman"/>
        </w:rPr>
      </w:pPr>
      <w:r w:rsidRPr="003374C7">
        <w:rPr>
          <w:rFonts w:ascii="Times New Roman" w:hAnsi="Times New Roman" w:cs="Times New Roman"/>
        </w:rPr>
        <w:t xml:space="preserve">We first simulated the true number of vaccinated individuals, </w:t>
      </w:r>
      <m:oMath>
        <m:sSub>
          <m:sSubPr>
            <m:ctrlPr>
              <w:del w:id="129" w:author="Douglas Ezra Morrison" w:date="2021-11-28T09:48:00Z">
                <w:rPr>
                  <w:rFonts w:ascii="Cambria Math" w:hAnsi="Cambria Math" w:cs="Times New Roman"/>
                  <w:i/>
                </w:rPr>
              </w:del>
            </m:ctrlPr>
          </m:sSubPr>
          <m:e>
            <m:sSub>
              <m:sSubPr>
                <m:ctrlPr>
                  <w:del w:id="130" w:author="Douglas Ezra Morrison" w:date="2021-11-28T09:48:00Z">
                    <w:rPr>
                      <w:rFonts w:ascii="Cambria Math" w:hAnsi="Cambria Math" w:cs="Times New Roman"/>
                      <w:i/>
                    </w:rPr>
                  </w:del>
                </m:ctrlPr>
              </m:sSubPr>
              <m:e>
                <m:r>
                  <w:del w:id="131" w:author="Douglas Ezra Morrison" w:date="2021-11-28T09:48:00Z">
                    <w:rPr>
                      <w:rFonts w:ascii="Cambria Math" w:hAnsi="Cambria Math" w:cs="Times New Roman"/>
                    </w:rPr>
                    <m:t>N</m:t>
                  </w:del>
                </m:r>
              </m:e>
              <m:sub>
                <m:r>
                  <w:del w:id="132" w:author="Douglas Ezra Morrison" w:date="2021-11-28T09:48:00Z">
                    <w:rPr>
                      <w:rFonts w:ascii="Cambria Math" w:hAnsi="Cambria Math" w:cs="Times New Roman"/>
                    </w:rPr>
                    <m:t>V</m:t>
                  </w:del>
                </m:r>
              </m:sub>
            </m:sSub>
          </m:e>
          <m:sub>
            <m:r>
              <w:del w:id="133" w:author="Douglas Ezra Morrison" w:date="2021-11-28T09:48:00Z"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w:del>
            </m:r>
          </m:sub>
        </m:sSub>
      </m:oMath>
      <w:del w:id="134" w:author="Douglas Ezra Morrison" w:date="2021-11-28T09:48:00Z">
        <w:r w:rsidRPr="003374C7">
          <w:rPr>
            <w:rFonts w:ascii="Times New Roman" w:hAnsi="Times New Roman" w:cs="Times New Roman"/>
          </w:rPr>
          <w:delText>,</w:delText>
        </w:r>
      </w:del>
      <m:oMath>
        <m:sSub>
          <m:sSubPr>
            <m:ctrlPr>
              <w:ins w:id="135" w:author="Douglas Ezra Morrison" w:date="2021-11-28T09:48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sSub>
              <m:sSubPr>
                <m:ctrlPr>
                  <w:ins w:id="136" w:author="Douglas Ezra Morrison" w:date="2021-11-28T09:48:00Z">
                    <w:rPr>
                      <w:rFonts w:ascii="Cambria Math" w:hAnsi="Cambria Math" w:cs="Times New Roman"/>
                      <w:i/>
                    </w:rPr>
                  </w:ins>
                </m:ctrlPr>
              </m:sSubPr>
              <m:e>
                <m:r>
                  <w:ins w:id="137" w:author="Douglas Ezra Morrison" w:date="2021-11-28T09:48:00Z">
                    <w:rPr>
                      <w:rFonts w:ascii="Cambria Math" w:hAnsi="Cambria Math" w:cs="Times New Roman"/>
                    </w:rPr>
                    <m:t>N</m:t>
                  </w:ins>
                </m:r>
              </m:e>
              <m:sub>
                <m:r>
                  <w:ins w:id="138" w:author="Douglas Ezra Morrison" w:date="2021-11-28T09:48:00Z">
                    <w:rPr>
                      <w:rFonts w:ascii="Cambria Math" w:hAnsi="Cambria Math" w:cs="Times New Roman"/>
                    </w:rPr>
                    <m:t>V</m:t>
                  </w:ins>
                </m:r>
              </m:sub>
            </m:sSub>
          </m:e>
          <m:sub>
            <w:commentRangeStart w:id="139"/>
            <m:r>
              <w:ins w:id="140" w:author="Douglas Ezra Morrison" w:date="2021-11-28T09:48:00Z">
                <w:rPr>
                  <w:rFonts w:ascii="Cambria Math" w:hAnsi="Cambria Math" w:cs="Times New Roman"/>
                </w:rPr>
                <m:t>true</m:t>
              </w:ins>
            </m:r>
            <w:commentRangeEnd w:id="139"/>
            <m:r>
              <w:ins w:id="141" w:author="Douglas Ezra Morrison" w:date="2021-11-28T09:48:00Z">
                <m:rPr>
                  <m:sty m:val="p"/>
                </m:rPr>
                <w:rPr>
                  <w:rStyle w:val="CommentReference"/>
                  <w:rFonts w:ascii="Times New Roman" w:hAnsi="Times New Roman"/>
                </w:rPr>
                <w:commentReference w:id="139"/>
              </w:ins>
            </m:r>
          </m:sub>
        </m:sSub>
      </m:oMath>
      <w:ins w:id="142" w:author="Douglas Ezra Morrison" w:date="2021-11-28T09:48:00Z">
        <w:r w:rsidRPr="003374C7">
          <w:rPr>
            <w:rFonts w:ascii="Times New Roman" w:hAnsi="Times New Roman" w:cs="Times New Roman"/>
          </w:rPr>
          <w:t>,</w:t>
        </w:r>
      </w:ins>
      <w:r w:rsidRPr="003374C7">
        <w:rPr>
          <w:rFonts w:ascii="Times New Roman" w:hAnsi="Times New Roman" w:cs="Times New Roman"/>
        </w:rPr>
        <w:t xml:space="preserve">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. Next, we simulated the number of individuals </w:t>
      </w:r>
      <w:r w:rsidR="00E33BD6">
        <w:rPr>
          <w:rFonts w:ascii="Times New Roman" w:hAnsi="Times New Roman" w:cs="Times New Roman"/>
        </w:rPr>
        <w:t>in the vaccination registry</w:t>
      </w:r>
      <w:r w:rsidRPr="003374C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. We simulated the number of individuals </w:t>
      </w:r>
      <w:r w:rsidR="00E33BD6">
        <w:rPr>
          <w:rFonts w:ascii="Times New Roman" w:hAnsi="Times New Roman" w:cs="Times New Roman"/>
        </w:rPr>
        <w:t xml:space="preserve">who are in both the </w:t>
      </w:r>
      <w:r w:rsidRPr="003374C7">
        <w:rPr>
          <w:rFonts w:ascii="Times New Roman" w:hAnsi="Times New Roman" w:cs="Times New Roman"/>
        </w:rPr>
        <w:t xml:space="preserve">vaccination and case </w:t>
      </w:r>
      <w:r w:rsidR="00F414D5">
        <w:rPr>
          <w:rFonts w:ascii="Times New Roman" w:hAnsi="Times New Roman" w:cs="Times New Roman"/>
        </w:rPr>
        <w:t>registries</w:t>
      </w:r>
      <w:r w:rsidRPr="003374C7">
        <w:rPr>
          <w:rFonts w:ascii="Times New Roman" w:hAnsi="Times New Roman" w:cs="Times New Roman"/>
        </w:rPr>
        <w:t xml:space="preserve"> (</w:t>
      </w:r>
      <w:r w:rsidR="00E33BD6">
        <w:rPr>
          <w:rFonts w:ascii="Times New Roman" w:hAnsi="Times New Roman" w:cs="Times New Roman"/>
        </w:rPr>
        <w:t xml:space="preserve">although some of them may not be </w:t>
      </w:r>
      <w:r w:rsidR="00F414D5">
        <w:rPr>
          <w:rFonts w:ascii="Times New Roman" w:hAnsi="Times New Roman" w:cs="Times New Roman"/>
        </w:rPr>
        <w:t>successfully</w:t>
      </w:r>
      <w:r w:rsidR="00E33BD6">
        <w:rPr>
          <w:rFonts w:ascii="Times New Roman" w:hAnsi="Times New Roman" w:cs="Times New Roman"/>
        </w:rPr>
        <w:t xml:space="preserve"> linked</w:t>
      </w:r>
      <w:r w:rsidRPr="003374C7">
        <w:rPr>
          <w:rFonts w:ascii="Times New Roman" w:hAnsi="Times New Roman" w:cs="Times New Roman"/>
        </w:rPr>
        <w:t xml:space="preserve">),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374C7">
        <w:rPr>
          <w:rFonts w:ascii="Times New Roman" w:hAnsi="Times New Roman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. We simulated the number of individuals </w:t>
      </w:r>
      <w:r w:rsidR="00E33BD6">
        <w:rPr>
          <w:rFonts w:ascii="Times New Roman" w:hAnsi="Times New Roman" w:cs="Times New Roman"/>
        </w:rPr>
        <w:t xml:space="preserve">who appear in both </w:t>
      </w:r>
      <w:r w:rsidR="00F414D5">
        <w:rPr>
          <w:rFonts w:ascii="Times New Roman" w:hAnsi="Times New Roman" w:cs="Times New Roman"/>
        </w:rPr>
        <w:t>registries</w:t>
      </w:r>
      <w:r w:rsidR="00E33BD6">
        <w:rPr>
          <w:rFonts w:ascii="Times New Roman" w:hAnsi="Times New Roman" w:cs="Times New Roman"/>
        </w:rPr>
        <w:t xml:space="preserve"> and are linked, that is</w:t>
      </w:r>
      <w:r w:rsidR="004206BA">
        <w:rPr>
          <w:rFonts w:ascii="Times New Roman" w:hAnsi="Times New Roman" w:cs="Times New Roman"/>
        </w:rPr>
        <w:t>,</w:t>
      </w:r>
      <w:r w:rsidR="00E33BD6">
        <w:rPr>
          <w:rFonts w:ascii="Times New Roman" w:hAnsi="Times New Roman" w:cs="Times New Roman"/>
        </w:rPr>
        <w:t xml:space="preserve"> the</w:t>
      </w:r>
      <w:r w:rsidR="004206BA">
        <w:rPr>
          <w:rFonts w:ascii="Times New Roman" w:hAnsi="Times New Roman" w:cs="Times New Roman"/>
        </w:rPr>
        <w:t>ir</w:t>
      </w:r>
      <w:r w:rsidR="00E33BD6">
        <w:rPr>
          <w:rFonts w:ascii="Times New Roman" w:hAnsi="Times New Roman" w:cs="Times New Roman"/>
        </w:rPr>
        <w:t xml:space="preserve"> </w:t>
      </w:r>
      <w:r w:rsidRPr="003374C7">
        <w:rPr>
          <w:rFonts w:ascii="Times New Roman" w:hAnsi="Times New Roman" w:cs="Times New Roman"/>
        </w:rPr>
        <w:t>vaccination and case records</w:t>
      </w:r>
      <w:r w:rsidR="00E33BD6">
        <w:rPr>
          <w:rFonts w:ascii="Times New Roman" w:hAnsi="Times New Roman" w:cs="Times New Roman"/>
        </w:rPr>
        <w:t xml:space="preserve"> are linked together</w:t>
      </w:r>
      <w:r w:rsidRPr="003374C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 w:rsidRPr="003374C7">
        <w:rPr>
          <w:rFonts w:ascii="Times New Roman" w:hAnsi="Times New Roman" w:cs="Times New Roman"/>
        </w:rPr>
        <w:t xml:space="preserve">, as a binomial distribution with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3374C7">
        <w:rPr>
          <w:rFonts w:ascii="Times New Roman" w:hAnsi="Times New Roman" w:cs="Times New Roman"/>
        </w:rPr>
        <w:t>. We simulated the number of vaccinated individuals w</w:t>
      </w:r>
      <w:r w:rsidR="00E33BD6">
        <w:rPr>
          <w:rFonts w:ascii="Times New Roman" w:hAnsi="Times New Roman" w:cs="Times New Roman"/>
        </w:rPr>
        <w:t>ho are not in the vaccination registry</w:t>
      </w:r>
      <w:r w:rsidR="00ED166E">
        <w:rPr>
          <w:rFonts w:ascii="Times New Roman" w:hAnsi="Times New Roman" w:cs="Times New Roman"/>
        </w:rPr>
        <w:t xml:space="preserve"> </w:t>
      </w:r>
      <w:r w:rsidRPr="003374C7">
        <w:rPr>
          <w:rFonts w:ascii="Times New Roman" w:hAnsi="Times New Roman" w:cs="Times New Roman"/>
        </w:rPr>
        <w:t xml:space="preserve">but </w:t>
      </w:r>
      <w:r w:rsidR="00E33BD6">
        <w:rPr>
          <w:rFonts w:ascii="Times New Roman" w:hAnsi="Times New Roman" w:cs="Times New Roman"/>
        </w:rPr>
        <w:t>are in the case registry</w:t>
      </w:r>
      <w:r w:rsidRPr="003374C7">
        <w:rPr>
          <w:rFonts w:ascii="Times New Roman" w:hAnsi="Times New Roman" w:cs="Times New Roman"/>
        </w:rPr>
        <w:t xml:space="preserve">, </w:t>
      </w:r>
      <w:bookmarkStart w:id="143" w:name="_Hlk87947761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bookmarkEnd w:id="143"/>
      <w:r w:rsidRPr="003374C7">
        <w:rPr>
          <w:rFonts w:ascii="Times New Roman" w:hAnsi="Times New Roman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true</m:t>
                </m:r>
              </m:sub>
            </m:sSub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. We simulated the number of unvaccinated individuals </w:t>
      </w:r>
      <w:r w:rsidR="00E33BD6">
        <w:rPr>
          <w:rFonts w:ascii="Times New Roman" w:hAnsi="Times New Roman" w:cs="Times New Roman"/>
        </w:rPr>
        <w:t>who are in the case registry</w:t>
      </w:r>
      <w:r w:rsidRPr="003374C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true</m:t>
                </m:r>
              </m:sub>
            </m:sSub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. Finally, we derived the number of reported cases,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; the estimated population size, </w:t>
      </w:r>
      <m:oMath>
        <m:r>
          <w:rPr>
            <w:rFonts w:ascii="Cambria Math" w:hAnsi="Cambria Math" w:cs="Times New Roman"/>
          </w:rPr>
          <m:t>N=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1+f</m:t>
            </m:r>
          </m:e>
        </m:d>
      </m:oMath>
      <w:r w:rsidRPr="003374C7">
        <w:rPr>
          <w:rFonts w:ascii="Times New Roman" w:hAnsi="Times New Roman" w:cs="Times New Roman"/>
        </w:rPr>
        <w:t xml:space="preserve">; the apparent number of nonvaccinated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; the apparent number of nonvaccinated cases;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 w:rsidRPr="003374C7">
        <w:rPr>
          <w:rFonts w:ascii="Times New Roman" w:hAnsi="Times New Roman" w:cs="Times New Roman"/>
        </w:rPr>
        <w:t xml:space="preserve">; the estimated relative risk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  <m:r>
          <w:rPr>
            <w:rFonts w:ascii="Cambria Math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acc>
                      </m:sub>
                    </m:sSub>
                  </m:den>
                </m:f>
              </m:e>
            </m:d>
          </m:den>
        </m:f>
      </m:oMath>
      <w:r w:rsidRPr="003374C7">
        <w:rPr>
          <w:rFonts w:ascii="Times New Roman" w:hAnsi="Times New Roman" w:cs="Times New Roman"/>
        </w:rPr>
        <w:t>; and the estimated vaccine efficacy,  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VE</m:t>
            </m:r>
          </m:e>
        </m:acc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</w:rPr>
          <m:t>×100%</m:t>
        </m:r>
      </m:oMath>
      <w:r w:rsidRPr="003374C7">
        <w:rPr>
          <w:rFonts w:ascii="Times New Roman" w:hAnsi="Times New Roman" w:cs="Times New Roman"/>
        </w:rPr>
        <w:t>. In mathematical shorthand, the simulation model was thus:</w:t>
      </w:r>
    </w:p>
    <w:p w14:paraId="2D501610" w14:textId="77777777" w:rsidR="003374C7" w:rsidRPr="003374C7" w:rsidRDefault="002D0D8A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746B3E06" w14:textId="77777777" w:rsidR="003374C7" w:rsidRPr="003374C7" w:rsidRDefault="002D0D8A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func>
        </m:oMath>
      </m:oMathPara>
    </w:p>
    <w:p w14:paraId="513760B1" w14:textId="77777777" w:rsidR="003374C7" w:rsidRPr="003374C7" w:rsidRDefault="002D0D8A" w:rsidP="003374C7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4855186" w14:textId="77777777" w:rsidR="003374C7" w:rsidRPr="003374C7" w:rsidRDefault="002D0D8A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199558C0" w14:textId="61F8EA55" w:rsidR="003374C7" w:rsidRPr="003374C7" w:rsidRDefault="002D0D8A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del w:id="144" w:author="Douglas Ezra Morrison" w:date="2021-11-28T09:48:00Z">
                          <w:rPr>
                            <w:rFonts w:ascii="Cambria Math" w:hAnsi="Cambria Math" w:cs="Times New Roman"/>
                            <w:i/>
                          </w:rPr>
                        </w:del>
                      </m:ctrlPr>
                    </m:sSubPr>
                    <m:e>
                      <m:r>
                        <w:del w:id="145" w:author="Douglas Ezra Morrison" w:date="2021-11-28T09:48:00Z">
                          <w:rPr>
                            <w:rFonts w:ascii="Cambria Math" w:hAnsi="Cambria Math" w:cs="Times New Roman"/>
                          </w:rPr>
                          <m:t>N</m:t>
                        </w:del>
                      </m:r>
                    </m:e>
                    <m:sub>
                      <m:sSub>
                        <m:sSubPr>
                          <m:ctrlPr>
                            <w:del w:id="146" w:author="Douglas Ezra Morrison" w:date="2021-11-28T09:48:00Z">
                              <w:rPr>
                                <w:rFonts w:ascii="Cambria Math" w:hAnsi="Cambria Math" w:cs="Times New Roman"/>
                                <w:i/>
                              </w:rPr>
                            </w:del>
                          </m:ctrlPr>
                        </m:sSubPr>
                        <m:e>
                          <m:r>
                            <w:del w:id="147" w:author="Douglas Ezra Morrison" w:date="2021-11-28T09:48:00Z">
                              <w:rPr>
                                <w:rFonts w:ascii="Cambria Math" w:hAnsi="Cambria Math" w:cs="Times New Roman"/>
                              </w:rPr>
                              <m:t>V</m:t>
                            </w:del>
                          </m:r>
                        </m:e>
                        <m:sub>
                          <m:r>
                            <w:del w:id="148" w:author="Douglas Ezra Morrison" w:date="2021-11-28T09:48:00Z"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true</m:t>
                            </w:del>
                          </m:r>
                        </m:sub>
                      </m:sSub>
                    </m:sub>
                  </m:sSub>
                  <m:r>
                    <w:del w:id="149" w:author="Douglas Ezra Morrison" w:date="2021-11-28T09:48:00Z">
                      <w:rPr>
                        <w:rFonts w:ascii="Cambria Math" w:hAnsi="Cambria Math" w:cs="Times New Roman"/>
                      </w:rPr>
                      <m:t>-</m:t>
                    </w:del>
                  </m:r>
                  <m:sSub>
                    <m:sSubPr>
                      <m:ctrlPr>
                        <w:del w:id="150" w:author="Douglas Ezra Morrison" w:date="2021-11-28T09:48:00Z">
                          <w:rPr>
                            <w:rFonts w:ascii="Cambria Math" w:hAnsi="Cambria Math" w:cs="Times New Roman"/>
                            <w:i/>
                          </w:rPr>
                        </w:del>
                      </m:ctrlPr>
                    </m:sSubPr>
                    <m:e>
                      <m:r>
                        <w:del w:id="151" w:author="Douglas Ezra Morrison" w:date="2021-11-28T09:48:00Z">
                          <w:rPr>
                            <w:rFonts w:ascii="Cambria Math" w:hAnsi="Cambria Math" w:cs="Times New Roman"/>
                          </w:rPr>
                          <m:t>N</m:t>
                        </w:del>
                      </m:r>
                    </m:e>
                    <m:sub>
                      <m:r>
                        <w:del w:id="152" w:author="Douglas Ezra Morrison" w:date="2021-11-28T09:48:00Z">
                          <w:rPr>
                            <w:rFonts w:ascii="Cambria Math" w:hAnsi="Cambria Math" w:cs="Times New Roman"/>
                          </w:rPr>
                          <m:t>V</m:t>
                        </w:del>
                      </m:r>
                    </m:sub>
                  </m:sSub>
                  <m:sSub>
                    <m:sSubPr>
                      <m:ctrlPr>
                        <w:ins w:id="153" w:author="Douglas Ezra Morrison" w:date="2021-11-28T09:48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54" w:author="Douglas Ezra Morrison" w:date="2021-11-28T09:48:00Z">
                          <w:rPr>
                            <w:rFonts w:ascii="Cambria Math" w:hAnsi="Cambria Math" w:cs="Times New Roman"/>
                          </w:rPr>
                          <m:t>N</m:t>
                        </w:ins>
                      </m:r>
                    </m:e>
                    <m:sub>
                      <m:sSub>
                        <m:sSubPr>
                          <m:ctrlPr>
                            <w:ins w:id="155" w:author="Douglas Ezra Morrison" w:date="2021-11-28T09:48:00Z">
                              <w:rPr>
                                <w:rFonts w:ascii="Cambria Math" w:hAnsi="Cambria Math" w:cs="Times New Roman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156" w:author="Douglas Ezra Morrison" w:date="2021-11-28T09:48:00Z">
                              <w:rPr>
                                <w:rFonts w:ascii="Cambria Math" w:hAnsi="Cambria Math" w:cs="Times New Roman"/>
                              </w:rPr>
                              <m:t>V</m:t>
                            </w:ins>
                          </m:r>
                        </m:e>
                        <m:sub>
                          <m:r>
                            <w:ins w:id="157" w:author="Douglas Ezra Morrison" w:date="2021-11-28T09:48:00Z">
                              <w:rPr>
                                <w:rFonts w:ascii="Cambria Math" w:hAnsi="Cambria Math" w:cs="Times New Roman"/>
                              </w:rPr>
                              <m:t>true</m:t>
                            </w:ins>
                          </m:r>
                        </m:sub>
                      </m:sSub>
                    </m:sub>
                  </m:sSub>
                  <m:r>
                    <w:ins w:id="158" w:author="Douglas Ezra Morrison" w:date="2021-11-28T09:48:00Z">
                      <w:rPr>
                        <w:rFonts w:ascii="Cambria Math" w:hAnsi="Cambria Math" w:cs="Times New Roman"/>
                      </w:rPr>
                      <m:t>-</m:t>
                    </w:ins>
                  </m:r>
                  <m:sSub>
                    <m:sSubPr>
                      <m:ctrlPr>
                        <w:ins w:id="159" w:author="Douglas Ezra Morrison" w:date="2021-11-28T09:48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60" w:author="Douglas Ezra Morrison" w:date="2021-11-28T09:48:00Z">
                          <w:rPr>
                            <w:rFonts w:ascii="Cambria Math" w:hAnsi="Cambria Math" w:cs="Times New Roman"/>
                          </w:rPr>
                          <m:t>N</m:t>
                        </w:ins>
                      </m:r>
                    </m:e>
                    <m:sub>
                      <m:r>
                        <w:ins w:id="161" w:author="Douglas Ezra Morrison" w:date="2021-11-28T09:48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del w:id="162" w:author="Douglas Ezra Morrison" w:date="2021-11-28T09:48:00Z"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true</m:t>
                        </w:del>
                      </m:r>
                      <m:r>
                        <w:ins w:id="163" w:author="Douglas Ezra Morrison" w:date="2021-11-28T09:48:00Z">
                          <w:rPr>
                            <w:rFonts w:ascii="Cambria Math" w:hAnsi="Cambria Math" w:cs="Times New Roman"/>
                          </w:rPr>
                          <m:t>true</m:t>
                        </w:ins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117A73C7" w14:textId="2542B079" w:rsidR="003374C7" w:rsidRPr="003374C7" w:rsidRDefault="002D0D8A" w:rsidP="003374C7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del w:id="164" w:author="Douglas Ezra Morrison" w:date="2021-11-28T09:48:00Z">
                  <w:rPr>
                    <w:rFonts w:ascii="Cambria Math" w:hAnsi="Cambria Math" w:cs="Times New Roman"/>
                    <w:i/>
                  </w:rPr>
                </w:del>
              </m:ctrlPr>
            </m:funcPr>
            <m:fName>
              <m:r>
                <w:del w:id="165" w:author="Douglas Ezra Morrison" w:date="2021-11-28T09:48:00Z">
                  <m:rPr>
                    <m:sty m:val="p"/>
                  </m:rPr>
                  <w:rPr>
                    <w:rFonts w:ascii="Cambria Math" w:hAnsi="Cambria Math" w:cs="Times New Roman"/>
                  </w:rPr>
                  <m:t>Binom</m:t>
                </w:del>
              </m:r>
            </m:fName>
            <m:e>
              <m:d>
                <m:dPr>
                  <m:ctrlPr>
                    <w:del w:id="166" w:author="Douglas Ezra Morrison" w:date="2021-11-28T09:48:00Z">
                      <w:rPr>
                        <w:rFonts w:ascii="Cambria Math" w:hAnsi="Cambria Math" w:cs="Times New Roman"/>
                        <w:i/>
                      </w:rPr>
                    </w:del>
                  </m:ctrlPr>
                </m:dPr>
                <m:e>
                  <m:sSub>
                    <m:sSubPr>
                      <m:ctrlPr>
                        <w:del w:id="167" w:author="Douglas Ezra Morrison" w:date="2021-11-28T09:48:00Z">
                          <w:rPr>
                            <w:rFonts w:ascii="Cambria Math" w:hAnsi="Cambria Math" w:cs="Times New Roman"/>
                            <w:i/>
                          </w:rPr>
                        </w:del>
                      </m:ctrlPr>
                    </m:sSubPr>
                    <m:e>
                      <m:r>
                        <w:del w:id="168" w:author="Douglas Ezra Morrison" w:date="2021-11-28T09:48:00Z">
                          <w:rPr>
                            <w:rFonts w:ascii="Cambria Math" w:hAnsi="Cambria Math" w:cs="Times New Roman"/>
                          </w:rPr>
                          <m:t>N</m:t>
                        </w:del>
                      </m:r>
                    </m:e>
                    <m:sub>
                      <m:r>
                        <w:del w:id="169" w:author="Douglas Ezra Morrison" w:date="2021-11-28T09:48:00Z"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true</m:t>
                        </w:del>
                      </m:r>
                    </m:sub>
                  </m:sSub>
                  <m:r>
                    <w:del w:id="170" w:author="Douglas Ezra Morrison" w:date="2021-11-28T09:48:00Z">
                      <w:rPr>
                        <w:rFonts w:ascii="Cambria Math" w:hAnsi="Cambria Math" w:cs="Times New Roman"/>
                      </w:rPr>
                      <m:t>-</m:t>
                    </w:del>
                  </m:r>
                  <m:sSub>
                    <m:sSubPr>
                      <m:ctrlPr>
                        <w:del w:id="171" w:author="Douglas Ezra Morrison" w:date="2021-11-28T09:48:00Z">
                          <w:rPr>
                            <w:rFonts w:ascii="Cambria Math" w:hAnsi="Cambria Math" w:cs="Times New Roman"/>
                            <w:i/>
                          </w:rPr>
                        </w:del>
                      </m:ctrlPr>
                    </m:sSubPr>
                    <m:e>
                      <m:r>
                        <w:del w:id="172" w:author="Douglas Ezra Morrison" w:date="2021-11-28T09:48:00Z">
                          <w:rPr>
                            <w:rFonts w:ascii="Cambria Math" w:hAnsi="Cambria Math" w:cs="Times New Roman"/>
                          </w:rPr>
                          <m:t>N</m:t>
                        </w:del>
                      </m:r>
                    </m:e>
                    <m:sub>
                      <m:sSub>
                        <m:sSubPr>
                          <m:ctrlPr>
                            <w:del w:id="173" w:author="Douglas Ezra Morrison" w:date="2021-11-28T09:48:00Z">
                              <w:rPr>
                                <w:rFonts w:ascii="Cambria Math" w:hAnsi="Cambria Math" w:cs="Times New Roman"/>
                                <w:i/>
                              </w:rPr>
                            </w:del>
                          </m:ctrlPr>
                        </m:sSubPr>
                        <m:e>
                          <m:r>
                            <w:del w:id="174" w:author="Douglas Ezra Morrison" w:date="2021-11-28T09:48:00Z">
                              <w:rPr>
                                <w:rFonts w:ascii="Cambria Math" w:hAnsi="Cambria Math" w:cs="Times New Roman"/>
                              </w:rPr>
                              <m:t>V</m:t>
                            </w:del>
                          </m:r>
                        </m:e>
                        <m:sub>
                          <m:r>
                            <w:del w:id="175" w:author="Douglas Ezra Morrison" w:date="2021-11-28T09:48:00Z"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true</m:t>
                            </w:del>
                          </m:r>
                        </m:sub>
                      </m:sSub>
                    </m:sub>
                  </m:sSub>
                  <m:r>
                    <w:del w:id="176" w:author="Douglas Ezra Morrison" w:date="2021-11-28T09:48:00Z">
                      <w:rPr>
                        <w:rFonts w:ascii="Cambria Math" w:hAnsi="Cambria Math" w:cs="Times New Roman"/>
                      </w:rPr>
                      <m:t xml:space="preserve">, </m:t>
                    </w:del>
                  </m:r>
                  <m:sSub>
                    <m:sSubPr>
                      <m:ctrlPr>
                        <w:del w:id="177" w:author="Douglas Ezra Morrison" w:date="2021-11-28T09:48:00Z">
                          <w:rPr>
                            <w:rFonts w:ascii="Cambria Math" w:hAnsi="Cambria Math" w:cs="Times New Roman"/>
                            <w:i/>
                          </w:rPr>
                        </w:del>
                      </m:ctrlPr>
                    </m:sSubPr>
                    <m:e>
                      <m:r>
                        <w:del w:id="178" w:author="Douglas Ezra Morrison" w:date="2021-11-28T09:48:00Z">
                          <w:rPr>
                            <w:rFonts w:ascii="Cambria Math" w:hAnsi="Cambria Math" w:cs="Times New Roman"/>
                          </w:rPr>
                          <m:t>p</m:t>
                        </w:del>
                      </m:r>
                    </m:e>
                    <m:sub>
                      <m:r>
                        <w:del w:id="179" w:author="Douglas Ezra Morrison" w:date="2021-11-28T09:48:00Z">
                          <w:rPr>
                            <w:rFonts w:ascii="Cambria Math" w:hAnsi="Cambria Math" w:cs="Times New Roman"/>
                          </w:rPr>
                          <m:t>C</m:t>
                        </w:del>
                      </m:r>
                    </m:sub>
                  </m:sSub>
                  <m:r>
                    <w:del w:id="180" w:author="Douglas Ezra Morrison" w:date="2021-11-28T09:48:00Z">
                      <w:rPr>
                        <w:rFonts w:ascii="Cambria Math" w:hAnsi="Cambria Math" w:cs="Times New Roman"/>
                      </w:rPr>
                      <m:t>×</m:t>
                    </w:del>
                  </m:r>
                  <m:sSub>
                    <m:sSubPr>
                      <m:ctrlPr>
                        <w:del w:id="181" w:author="Douglas Ezra Morrison" w:date="2021-11-28T09:48:00Z">
                          <w:rPr>
                            <w:rFonts w:ascii="Cambria Math" w:hAnsi="Cambria Math" w:cs="Times New Roman"/>
                            <w:i/>
                          </w:rPr>
                        </w:del>
                      </m:ctrlPr>
                    </m:sSubPr>
                    <m:e>
                      <m:r>
                        <w:del w:id="182" w:author="Douglas Ezra Morrison" w:date="2021-11-28T09:48:00Z">
                          <w:rPr>
                            <w:rFonts w:ascii="Cambria Math" w:hAnsi="Cambria Math" w:cs="Times New Roman"/>
                          </w:rPr>
                          <m:t>r</m:t>
                        </w:del>
                      </m:r>
                    </m:e>
                    <m:sub>
                      <m:r>
                        <w:del w:id="183" w:author="Douglas Ezra Morrison" w:date="2021-11-28T09:48:00Z">
                          <w:rPr>
                            <w:rFonts w:ascii="Cambria Math" w:hAnsi="Cambria Math" w:cs="Times New Roman"/>
                          </w:rPr>
                          <m:t>C</m:t>
                        </w:del>
                      </m:r>
                    </m:sub>
                  </m:sSub>
                </m:e>
              </m:d>
            </m:e>
          </m:func>
          <m:func>
            <m:funcPr>
              <m:ctrlPr>
                <w:ins w:id="184" w:author="Douglas Ezra Morrison" w:date="2021-11-28T09:48:00Z">
                  <w:rPr>
                    <w:rFonts w:ascii="Cambria Math" w:hAnsi="Cambria Math" w:cs="Times New Roman"/>
                    <w:i/>
                  </w:rPr>
                </w:ins>
              </m:ctrlPr>
            </m:funcPr>
            <m:fName>
              <m:r>
                <w:ins w:id="185" w:author="Douglas Ezra Morrison" w:date="2021-11-28T09:48:00Z">
                  <m:rPr>
                    <m:sty m:val="p"/>
                  </m:rPr>
                  <w:rPr>
                    <w:rFonts w:ascii="Cambria Math" w:hAnsi="Cambria Math" w:cs="Times New Roman"/>
                  </w:rPr>
                  <m:t>Binom</m:t>
                </w:ins>
              </m:r>
            </m:fName>
            <m:e>
              <m:d>
                <m:dPr>
                  <m:ctrlPr>
                    <w:ins w:id="186" w:author="Douglas Ezra Morrison" w:date="2021-11-28T09:48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187" w:author="Douglas Ezra Morrison" w:date="2021-11-28T09:48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88" w:author="Douglas Ezra Morrison" w:date="2021-11-28T09:48:00Z">
                          <w:rPr>
                            <w:rFonts w:ascii="Cambria Math" w:hAnsi="Cambria Math" w:cs="Times New Roman"/>
                          </w:rPr>
                          <m:t>N</m:t>
                        </w:ins>
                      </m:r>
                    </m:e>
                    <m:sub>
                      <m:r>
                        <w:ins w:id="189" w:author="Douglas Ezra Morrison" w:date="2021-11-28T09:48:00Z">
                          <w:rPr>
                            <w:rFonts w:ascii="Cambria Math" w:hAnsi="Cambria Math" w:cs="Times New Roman"/>
                          </w:rPr>
                          <m:t>true</m:t>
                        </w:ins>
                      </m:r>
                    </m:sub>
                  </m:sSub>
                  <m:r>
                    <w:ins w:id="190" w:author="Douglas Ezra Morrison" w:date="2021-11-28T09:48:00Z">
                      <w:rPr>
                        <w:rFonts w:ascii="Cambria Math" w:hAnsi="Cambria Math" w:cs="Times New Roman"/>
                      </w:rPr>
                      <m:t>-</m:t>
                    </w:ins>
                  </m:r>
                  <m:sSub>
                    <m:sSubPr>
                      <m:ctrlPr>
                        <w:ins w:id="191" w:author="Douglas Ezra Morrison" w:date="2021-11-28T09:48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92" w:author="Douglas Ezra Morrison" w:date="2021-11-28T09:48:00Z">
                          <w:rPr>
                            <w:rFonts w:ascii="Cambria Math" w:hAnsi="Cambria Math" w:cs="Times New Roman"/>
                          </w:rPr>
                          <m:t>N</m:t>
                        </w:ins>
                      </m:r>
                    </m:e>
                    <m:sub>
                      <m:sSub>
                        <m:sSubPr>
                          <m:ctrlPr>
                            <w:ins w:id="193" w:author="Douglas Ezra Morrison" w:date="2021-11-28T09:48:00Z">
                              <w:rPr>
                                <w:rFonts w:ascii="Cambria Math" w:hAnsi="Cambria Math" w:cs="Times New Roman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194" w:author="Douglas Ezra Morrison" w:date="2021-11-28T09:48:00Z">
                              <w:rPr>
                                <w:rFonts w:ascii="Cambria Math" w:hAnsi="Cambria Math" w:cs="Times New Roman"/>
                              </w:rPr>
                              <m:t>V</m:t>
                            </w:ins>
                          </m:r>
                        </m:e>
                        <m:sub>
                          <m:r>
                            <w:ins w:id="195" w:author="Douglas Ezra Morrison" w:date="2021-11-28T09:48:00Z">
                              <w:rPr>
                                <w:rFonts w:ascii="Cambria Math" w:hAnsi="Cambria Math" w:cs="Times New Roman"/>
                              </w:rPr>
                              <m:t>true</m:t>
                            </w:ins>
                          </m:r>
                        </m:sub>
                      </m:sSub>
                    </m:sub>
                  </m:sSub>
                  <m:r>
                    <w:ins w:id="196" w:author="Douglas Ezra Morrison" w:date="2021-11-28T09:48:00Z">
                      <w:rPr>
                        <w:rFonts w:ascii="Cambria Math" w:hAnsi="Cambria Math" w:cs="Times New Roman"/>
                      </w:rPr>
                      <m:t xml:space="preserve">, </m:t>
                    </w:ins>
                  </m:r>
                  <m:sSub>
                    <m:sSubPr>
                      <m:ctrlPr>
                        <w:ins w:id="197" w:author="Douglas Ezra Morrison" w:date="2021-11-28T09:48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98" w:author="Douglas Ezra Morrison" w:date="2021-11-28T09:48:00Z">
                          <w:rPr>
                            <w:rFonts w:ascii="Cambria Math" w:hAnsi="Cambria Math" w:cs="Times New Roman"/>
                          </w:rPr>
                          <m:t>p</m:t>
                        </w:ins>
                      </m:r>
                    </m:e>
                    <m:sub>
                      <m:r>
                        <w:ins w:id="199" w:author="Douglas Ezra Morrison" w:date="2021-11-28T09:48:00Z">
                          <w:rPr>
                            <w:rFonts w:ascii="Cambria Math" w:hAnsi="Cambria Math" w:cs="Times New Roman"/>
                          </w:rPr>
                          <m:t>C</m:t>
                        </w:ins>
                      </m:r>
                    </m:sub>
                  </m:sSub>
                  <m:r>
                    <w:ins w:id="200" w:author="Douglas Ezra Morrison" w:date="2021-11-28T09:48:00Z">
                      <w:rPr>
                        <w:rFonts w:ascii="Cambria Math" w:hAnsi="Cambria Math" w:cs="Times New Roman"/>
                      </w:rPr>
                      <m:t>×</m:t>
                    </w:ins>
                  </m:r>
                  <m:sSub>
                    <m:sSubPr>
                      <m:ctrlPr>
                        <w:ins w:id="201" w:author="Douglas Ezra Morrison" w:date="2021-11-28T09:48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202" w:author="Douglas Ezra Morrison" w:date="2021-11-28T09:48:00Z">
                          <w:rPr>
                            <w:rFonts w:ascii="Cambria Math" w:hAnsi="Cambria Math" w:cs="Times New Roman"/>
                          </w:rPr>
                          <m:t>r</m:t>
                        </w:ins>
                      </m:r>
                    </m:e>
                    <m:sub>
                      <m:r>
                        <w:ins w:id="203" w:author="Douglas Ezra Morrison" w:date="2021-11-28T09:48:00Z">
                          <w:rPr>
                            <w:rFonts w:ascii="Cambria Math" w:hAnsi="Cambria Math" w:cs="Times New Roman"/>
                          </w:rPr>
                          <m:t>C</m:t>
                        </w:ins>
                      </m:r>
                    </m:sub>
                  </m:sSub>
                </m:e>
              </m:d>
            </m:e>
          </m:func>
        </m:oMath>
      </m:oMathPara>
    </w:p>
    <w:p w14:paraId="21B84B59" w14:textId="5545D598" w:rsidR="003374C7" w:rsidRPr="003374C7" w:rsidRDefault="002D0D8A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362F55B2" w14:textId="77777777" w:rsidR="003374C7" w:rsidRPr="003374C7" w:rsidRDefault="003374C7" w:rsidP="003374C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N=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100%</m:t>
                  </m:r>
                </m:den>
              </m:f>
            </m:e>
          </m:d>
        </m:oMath>
      </m:oMathPara>
    </w:p>
    <w:p w14:paraId="50F768A0" w14:textId="77777777" w:rsidR="003374C7" w:rsidRPr="003374C7" w:rsidRDefault="002D0D8A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=N-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</m:oMath>
      </m:oMathPara>
    </w:p>
    <w:p w14:paraId="3E75AF98" w14:textId="77777777" w:rsidR="003374C7" w:rsidRPr="003374C7" w:rsidRDefault="002D0D8A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</m:oMath>
      </m:oMathPara>
    </w:p>
    <w:p w14:paraId="40AABC29" w14:textId="77777777" w:rsidR="003374C7" w:rsidRPr="003374C7" w:rsidRDefault="002D0D8A" w:rsidP="003374C7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sub>
                  </m:sSub>
                </m:den>
              </m:f>
            </m:den>
          </m:f>
        </m:oMath>
      </m:oMathPara>
    </w:p>
    <w:p w14:paraId="7101548C" w14:textId="77777777" w:rsidR="003374C7" w:rsidRPr="003374C7" w:rsidRDefault="002D0D8A" w:rsidP="003374C7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VE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×100%</m:t>
          </m:r>
        </m:oMath>
      </m:oMathPara>
    </w:p>
    <w:p w14:paraId="5B156F07" w14:textId="77777777" w:rsidR="003374C7" w:rsidRPr="003374C7" w:rsidRDefault="003374C7" w:rsidP="003374C7">
      <w:pPr>
        <w:rPr>
          <w:rFonts w:ascii="Times New Roman" w:hAnsi="Times New Roman" w:cs="Times New Roman"/>
        </w:rPr>
      </w:pPr>
      <w:r w:rsidRPr="003374C7">
        <w:rPr>
          <w:rFonts w:ascii="Times New Roman" w:hAnsi="Times New Roman" w:cs="Times New Roman"/>
        </w:rPr>
        <w:t xml:space="preserve">After performing 1,000 replications of this simulation model, we calculated the mean and standard deviation of the resulting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Pr="003374C7">
        <w:rPr>
          <w:rFonts w:ascii="Times New Roman" w:hAnsi="Times New Roman" w:cs="Times New Roman"/>
        </w:rPr>
        <w:t xml:space="preserve"> estimates.</w:t>
      </w:r>
      <w:r w:rsidRPr="003374C7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text" w:horzAnchor="margin" w:tblpY="1096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86592A" w:rsidRPr="0086592A" w14:paraId="292F3FC7" w14:textId="77777777" w:rsidTr="0086592A">
        <w:trPr>
          <w:trHeight w:val="1267"/>
        </w:trPr>
        <w:tc>
          <w:tcPr>
            <w:tcW w:w="2337" w:type="dxa"/>
          </w:tcPr>
          <w:p w14:paraId="0F88956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5D8C200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6797403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308712A9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2337" w:type="dxa"/>
          </w:tcPr>
          <w:p w14:paraId="48E3BC54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63BCC1AC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5B5ED78C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Non-Case</w:t>
            </w:r>
          </w:p>
        </w:tc>
        <w:tc>
          <w:tcPr>
            <w:tcW w:w="2338" w:type="dxa"/>
          </w:tcPr>
          <w:p w14:paraId="607FFD8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6592A" w:rsidRPr="0086592A" w14:paraId="0F349948" w14:textId="77777777" w:rsidTr="0086592A">
        <w:trPr>
          <w:trHeight w:val="1267"/>
        </w:trPr>
        <w:tc>
          <w:tcPr>
            <w:tcW w:w="2337" w:type="dxa"/>
          </w:tcPr>
          <w:p w14:paraId="14AE6D31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029FB79D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Vaccinated</w:t>
            </w:r>
          </w:p>
        </w:tc>
        <w:tc>
          <w:tcPr>
            <w:tcW w:w="2338" w:type="dxa"/>
            <w:vAlign w:val="center"/>
          </w:tcPr>
          <w:p w14:paraId="4453A819" w14:textId="75E77EF1" w:rsidR="0086592A" w:rsidRPr="0086592A" w:rsidRDefault="002D0D8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VC</m:t>
                    </m:r>
                  </m:sub>
                </m:sSub>
                <m:r>
                  <w:ins w:id="204" w:author="Douglas Ezra Morrison" w:date="2021-11-28T09:48:00Z">
                    <w:rPr>
                      <w:rFonts w:ascii="Cambria Math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205" w:author="Douglas Ezra Morrison" w:date="2021-11-28T09:48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206" w:author="Douglas Ezra Morrison" w:date="2021-11-28T09:48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207" w:author="Douglas Ezra Morrison" w:date="2021-11-28T09:48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sSub>
                  <m:sSubPr>
                    <m:ctrlPr>
                      <w:ins w:id="208" w:author="Douglas Ezra Morrison" w:date="2021-11-28T09:48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209" w:author="Douglas Ezra Morrison" w:date="2021-11-28T09:48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210" w:author="Douglas Ezra Morrison" w:date="2021-11-28T09:48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r>
                  <w:ins w:id="211" w:author="Douglas Ezra Morrison" w:date="2021-11-28T09:48:00Z">
                    <w:rPr>
                      <w:rFonts w:ascii="Cambria Math" w:hAnsi="Cambria Math" w:cs="Times New Roman"/>
                    </w:rPr>
                    <m:t>R</m:t>
                  </w:ins>
                </m:r>
                <m:sSub>
                  <m:sSubPr>
                    <m:ctrlPr>
                      <w:ins w:id="212" w:author="Douglas Ezra Morrison" w:date="2021-11-28T09:48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213" w:author="Douglas Ezra Morrison" w:date="2021-11-28T09:48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214" w:author="Douglas Ezra Morrison" w:date="2021-11-28T09:48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sSub>
                  <m:sSubPr>
                    <m:ctrlPr>
                      <w:ins w:id="215" w:author="Douglas Ezra Morrison" w:date="2021-11-28T09:48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216" w:author="Douglas Ezra Morrison" w:date="2021-11-28T09:48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217" w:author="Douglas Ezra Morrison" w:date="2021-11-28T09:48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</m:oMath>
            </m:oMathPara>
          </w:p>
          <w:p w14:paraId="5864AB6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</w:rPr>
            </w:pPr>
          </w:p>
        </w:tc>
        <w:bookmarkStart w:id="218" w:name="_Hlk86400706"/>
        <w:tc>
          <w:tcPr>
            <w:tcW w:w="2337" w:type="dxa"/>
            <w:vAlign w:val="center"/>
          </w:tcPr>
          <w:p w14:paraId="2910D44E" w14:textId="77777777" w:rsidR="0086592A" w:rsidRPr="0086592A" w:rsidRDefault="002D0D8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bookmarkEnd w:id="218"/>
          <w:p w14:paraId="05AD832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6C8D9907" w14:textId="77777777" w:rsidR="0086592A" w:rsidRPr="0086592A" w:rsidRDefault="002D0D8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oMath>
            </m:oMathPara>
          </w:p>
        </w:tc>
      </w:tr>
      <w:tr w:rsidR="0086592A" w:rsidRPr="0086592A" w14:paraId="60FF2382" w14:textId="77777777" w:rsidTr="0086592A">
        <w:trPr>
          <w:trHeight w:val="1267"/>
        </w:trPr>
        <w:tc>
          <w:tcPr>
            <w:tcW w:w="2337" w:type="dxa"/>
          </w:tcPr>
          <w:p w14:paraId="6FE91CD2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5D0390E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Unvaccinated</w:t>
            </w:r>
          </w:p>
        </w:tc>
        <w:bookmarkStart w:id="219" w:name="_Hlk86400223"/>
        <w:tc>
          <w:tcPr>
            <w:tcW w:w="2338" w:type="dxa"/>
            <w:vAlign w:val="center"/>
          </w:tcPr>
          <w:p w14:paraId="6CDC0959" w14:textId="77777777" w:rsidR="0086592A" w:rsidRPr="0086592A" w:rsidRDefault="002D0D8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bookmarkEnd w:id="219"/>
          <w:p w14:paraId="505F841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7B5AF111" w14:textId="77777777" w:rsidR="0086592A" w:rsidRPr="0086592A" w:rsidRDefault="002D0D8A" w:rsidP="0086592A">
            <w:pPr>
              <w:spacing w:after="160" w:line="259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6ADF1867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0BB811BF" w14:textId="77777777" w:rsidR="0086592A" w:rsidRPr="0086592A" w:rsidRDefault="002D0D8A" w:rsidP="0086592A">
            <w:pPr>
              <w:spacing w:after="160" w:line="259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</m:sub>
                </m:sSub>
              </m:oMath>
            </m:oMathPara>
          </w:p>
          <w:p w14:paraId="2F8D7646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6592A" w:rsidRPr="0086592A" w14:paraId="7A9702B1" w14:textId="77777777" w:rsidTr="0086592A">
        <w:trPr>
          <w:trHeight w:val="1267"/>
        </w:trPr>
        <w:tc>
          <w:tcPr>
            <w:tcW w:w="2337" w:type="dxa"/>
          </w:tcPr>
          <w:p w14:paraId="37022864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68D448F6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p w14:paraId="32FFEDE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1F562C9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47F9010F" w14:textId="77777777" w:rsidR="0086592A" w:rsidRPr="0086592A" w:rsidRDefault="002D0D8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36AA6761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424CC04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  <w:p w14:paraId="1579BEBD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0E4F3CAF" w14:textId="77777777" w:rsidR="0086592A" w:rsidRPr="0086592A" w:rsidRDefault="0086592A" w:rsidP="0086592A">
      <w:pPr>
        <w:rPr>
          <w:rFonts w:ascii="Times New Roman" w:hAnsi="Times New Roman" w:cs="Times New Roman"/>
        </w:rPr>
      </w:pPr>
      <w:commentRangeStart w:id="220"/>
      <w:r w:rsidRPr="0086592A">
        <w:rPr>
          <w:rFonts w:ascii="Times New Roman" w:hAnsi="Times New Roman" w:cs="Times New Roman"/>
        </w:rPr>
        <w:t xml:space="preserve">Table </w:t>
      </w:r>
      <w:commentRangeEnd w:id="220"/>
      <w:r w:rsidR="001F3AE5">
        <w:rPr>
          <w:rStyle w:val="CommentReference"/>
          <w:rFonts w:ascii="Times New Roman" w:hAnsi="Times New Roman"/>
        </w:rPr>
        <w:commentReference w:id="220"/>
      </w:r>
      <w:r w:rsidRPr="0086592A">
        <w:rPr>
          <w:rFonts w:ascii="Times New Roman" w:hAnsi="Times New Roman" w:cs="Times New Roman"/>
        </w:rPr>
        <w:t>S1: Cell probabilities for</w:t>
      </w:r>
      <w:r w:rsidR="00345867">
        <w:rPr>
          <w:rFonts w:ascii="Times New Roman" w:hAnsi="Times New Roman" w:cs="Times New Roman"/>
        </w:rPr>
        <w:t xml:space="preserve"> </w:t>
      </w:r>
      <w:r w:rsidR="0009795F" w:rsidRPr="0009795F">
        <w:rPr>
          <w:rFonts w:ascii="Times New Roman" w:hAnsi="Times New Roman" w:cs="Times New Roman"/>
        </w:rPr>
        <w:t xml:space="preserve">2x2 table </w:t>
      </w:r>
      <w:r w:rsidR="00080FBD">
        <w:rPr>
          <w:rFonts w:ascii="Times New Roman" w:hAnsi="Times New Roman" w:cs="Times New Roman"/>
        </w:rPr>
        <w:t>resulting from classifying a population by va</w:t>
      </w:r>
      <w:r w:rsidR="0009795F" w:rsidRPr="0009795F">
        <w:rPr>
          <w:rFonts w:ascii="Times New Roman" w:hAnsi="Times New Roman" w:cs="Times New Roman"/>
        </w:rPr>
        <w:t xml:space="preserve">ccination and case status from </w:t>
      </w:r>
      <w:r w:rsidR="00080FBD">
        <w:rPr>
          <w:rFonts w:ascii="Times New Roman" w:hAnsi="Times New Roman" w:cs="Times New Roman"/>
        </w:rPr>
        <w:t xml:space="preserve">a </w:t>
      </w:r>
      <w:r w:rsidR="0009795F" w:rsidRPr="0009795F">
        <w:rPr>
          <w:rFonts w:ascii="Times New Roman" w:hAnsi="Times New Roman" w:cs="Times New Roman"/>
        </w:rPr>
        <w:t xml:space="preserve">vaccination </w:t>
      </w:r>
      <w:r w:rsidR="00080FBD">
        <w:rPr>
          <w:rFonts w:ascii="Times New Roman" w:hAnsi="Times New Roman" w:cs="Times New Roman"/>
        </w:rPr>
        <w:t xml:space="preserve">registry </w:t>
      </w:r>
      <w:r w:rsidR="0009795F" w:rsidRPr="0009795F">
        <w:rPr>
          <w:rFonts w:ascii="Times New Roman" w:hAnsi="Times New Roman" w:cs="Times New Roman"/>
        </w:rPr>
        <w:t xml:space="preserve">and </w:t>
      </w:r>
      <w:r w:rsidR="00080FBD">
        <w:rPr>
          <w:rFonts w:ascii="Times New Roman" w:hAnsi="Times New Roman" w:cs="Times New Roman"/>
        </w:rPr>
        <w:t xml:space="preserve">a </w:t>
      </w:r>
      <w:r w:rsidR="0009795F" w:rsidRPr="0009795F">
        <w:rPr>
          <w:rFonts w:ascii="Times New Roman" w:hAnsi="Times New Roman" w:cs="Times New Roman"/>
        </w:rPr>
        <w:t>case registr</w:t>
      </w:r>
      <w:r w:rsidR="00080FBD">
        <w:rPr>
          <w:rFonts w:ascii="Times New Roman" w:hAnsi="Times New Roman" w:cs="Times New Roman"/>
        </w:rPr>
        <w:t>y</w:t>
      </w:r>
      <w:r w:rsidR="0009795F">
        <w:rPr>
          <w:rFonts w:ascii="Times New Roman" w:hAnsi="Times New Roman" w:cs="Times New Roman"/>
        </w:rPr>
        <w:t xml:space="preserve"> </w:t>
      </w:r>
      <w:r w:rsidR="00080FBD">
        <w:rPr>
          <w:rFonts w:ascii="Times New Roman" w:hAnsi="Times New Roman" w:cs="Times New Roman"/>
        </w:rPr>
        <w:t xml:space="preserve">that are linked </w:t>
      </w:r>
      <w:r w:rsidR="0009795F">
        <w:rPr>
          <w:rFonts w:ascii="Times New Roman" w:hAnsi="Times New Roman" w:cs="Times New Roman"/>
        </w:rPr>
        <w:t>in a population</w:t>
      </w:r>
      <w:r w:rsidR="0009795F" w:rsidRPr="0009795F">
        <w:rPr>
          <w:rFonts w:ascii="Times New Roman" w:hAnsi="Times New Roman" w:cs="Times New Roman"/>
        </w:rPr>
        <w:t xml:space="preserve">. </w:t>
      </w:r>
    </w:p>
    <w:p w14:paraId="10D7CD22" w14:textId="77777777" w:rsidR="0009795F" w:rsidRPr="0086592A" w:rsidRDefault="0009795F">
      <w:pPr>
        <w:rPr>
          <w:rFonts w:ascii="Times New Roman" w:hAnsi="Times New Roman" w:cs="Times New Roman"/>
        </w:rPr>
      </w:pPr>
    </w:p>
    <w:sectPr w:rsidR="0009795F" w:rsidRPr="0086592A" w:rsidSect="009A22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Douglas Morrison" w:date="2021-11-23T15:06:00Z" w:initials="DM">
    <w:p w14:paraId="1D12D27C" w14:textId="2EEF6ECA" w:rsidR="005F3D01" w:rsidRDefault="005F3D01">
      <w:pPr>
        <w:pStyle w:val="CommentText"/>
      </w:pPr>
      <w:r>
        <w:rPr>
          <w:rStyle w:val="CommentReference"/>
        </w:rPr>
        <w:annotationRef/>
      </w:r>
      <m:oMath>
        <m:r>
          <w:rPr>
            <w:rFonts w:ascii="Cambria Math" w:hAnsi="Cambria Math" w:cs="Times New Roman"/>
            <w:sz w:val="24"/>
            <w:szCs w:val="24"/>
          </w:rPr>
          <m:t xml:space="preserve">define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</m:oMath>
      <w:r>
        <w:rPr>
          <w:rFonts w:eastAsiaTheme="minor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ba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</w:p>
  </w:comment>
  <w:comment w:id="104" w:author="Douglas Morrison" w:date="2021-11-23T15:19:00Z" w:initials="DM">
    <w:p w14:paraId="015FC448" w14:textId="00BD9ABE" w:rsidR="001F3AE5" w:rsidRDefault="001F3AE5">
      <w:pPr>
        <w:pStyle w:val="CommentText"/>
      </w:pPr>
      <w:r>
        <w:rPr>
          <w:rStyle w:val="CommentReference"/>
        </w:rPr>
        <w:annotationRef/>
      </w:r>
      <w:r>
        <w:t>Make it all line up</w:t>
      </w:r>
    </w:p>
  </w:comment>
  <w:comment w:id="139" w:author="Douglas Morrison" w:date="2021-11-23T15:09:00Z" w:initials="DM">
    <w:p w14:paraId="4741730F" w14:textId="6B2D4A9E" w:rsidR="00D04837" w:rsidRDefault="00D04837">
      <w:pPr>
        <w:pStyle w:val="CommentText"/>
      </w:pPr>
      <w:r>
        <w:rPr>
          <w:rStyle w:val="CommentReference"/>
        </w:rPr>
        <w:annotationRef/>
      </w:r>
      <w:r>
        <w:t>Make all italics</w:t>
      </w:r>
    </w:p>
  </w:comment>
  <w:comment w:id="220" w:author="Douglas Morrison" w:date="2021-11-23T15:18:00Z" w:initials="DM">
    <w:p w14:paraId="2AD885BF" w14:textId="7698513B" w:rsidR="001F3AE5" w:rsidRDefault="001F3AE5">
      <w:pPr>
        <w:pStyle w:val="CommentText"/>
      </w:pPr>
      <w:r>
        <w:rPr>
          <w:rStyle w:val="CommentReference"/>
        </w:rPr>
        <w:annotationRef/>
      </w:r>
      <w:r>
        <w:t>Fill in this table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12D27C" w15:done="0"/>
  <w15:commentEx w15:paraId="015FC448" w15:done="0"/>
  <w15:commentEx w15:paraId="4741730F" w15:done="0"/>
  <w15:commentEx w15:paraId="2AD885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781E6" w16cex:dateUtc="2021-11-23T23:06:00Z"/>
  <w16cex:commentExtensible w16cex:durableId="25478505" w16cex:dateUtc="2021-11-23T23:19:00Z"/>
  <w16cex:commentExtensible w16cex:durableId="254782A3" w16cex:dateUtc="2021-11-23T23:09:00Z"/>
  <w16cex:commentExtensible w16cex:durableId="254784DB" w16cex:dateUtc="2021-11-23T2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12D27C" w16cid:durableId="254781E6"/>
  <w16cid:commentId w16cid:paraId="015FC448" w16cid:durableId="25478505"/>
  <w16cid:commentId w16cid:paraId="4741730F" w16cid:durableId="254782A3"/>
  <w16cid:commentId w16cid:paraId="2AD885BF" w16cid:durableId="254784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DBC1F" w14:textId="77777777" w:rsidR="002D0D8A" w:rsidRDefault="002D0D8A" w:rsidP="002859CD">
      <w:pPr>
        <w:spacing w:after="0" w:line="240" w:lineRule="auto"/>
      </w:pPr>
      <w:r>
        <w:separator/>
      </w:r>
    </w:p>
  </w:endnote>
  <w:endnote w:type="continuationSeparator" w:id="0">
    <w:p w14:paraId="375D2ECE" w14:textId="77777777" w:rsidR="002D0D8A" w:rsidRDefault="002D0D8A" w:rsidP="002859CD">
      <w:pPr>
        <w:spacing w:after="0" w:line="240" w:lineRule="auto"/>
      </w:pPr>
      <w:r>
        <w:continuationSeparator/>
      </w:r>
    </w:p>
  </w:endnote>
  <w:endnote w:type="continuationNotice" w:id="1">
    <w:p w14:paraId="0BBCDCEE" w14:textId="77777777" w:rsidR="002D0D8A" w:rsidRDefault="002D0D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382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50E91" w14:textId="77777777" w:rsidR="00E10808" w:rsidRDefault="00E108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CC74A" w14:textId="77777777" w:rsidR="00E10808" w:rsidRDefault="00E10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499F6" w14:textId="77777777" w:rsidR="002D0D8A" w:rsidRDefault="002D0D8A" w:rsidP="002859CD">
      <w:pPr>
        <w:spacing w:after="0" w:line="240" w:lineRule="auto"/>
      </w:pPr>
      <w:r>
        <w:separator/>
      </w:r>
    </w:p>
  </w:footnote>
  <w:footnote w:type="continuationSeparator" w:id="0">
    <w:p w14:paraId="5A26640A" w14:textId="77777777" w:rsidR="002D0D8A" w:rsidRDefault="002D0D8A" w:rsidP="002859CD">
      <w:pPr>
        <w:spacing w:after="0" w:line="240" w:lineRule="auto"/>
      </w:pPr>
      <w:r>
        <w:continuationSeparator/>
      </w:r>
    </w:p>
  </w:footnote>
  <w:footnote w:type="continuationNotice" w:id="1">
    <w:p w14:paraId="513B1650" w14:textId="77777777" w:rsidR="002D0D8A" w:rsidRDefault="002D0D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86DA9" w14:textId="77777777" w:rsidR="00885AEA" w:rsidRDefault="00885AEA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uglas Morrison">
    <w15:presenceInfo w15:providerId="Windows Live" w15:userId="1f638b136e20ff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0A"/>
    <w:rsid w:val="0000267B"/>
    <w:rsid w:val="000141EA"/>
    <w:rsid w:val="00016517"/>
    <w:rsid w:val="00017C1A"/>
    <w:rsid w:val="000209C4"/>
    <w:rsid w:val="00021005"/>
    <w:rsid w:val="00023782"/>
    <w:rsid w:val="00024631"/>
    <w:rsid w:val="000270D7"/>
    <w:rsid w:val="0002758B"/>
    <w:rsid w:val="0004101D"/>
    <w:rsid w:val="00053219"/>
    <w:rsid w:val="00055FB3"/>
    <w:rsid w:val="00071A5B"/>
    <w:rsid w:val="00072BEC"/>
    <w:rsid w:val="00072E24"/>
    <w:rsid w:val="00075CCC"/>
    <w:rsid w:val="00080FBD"/>
    <w:rsid w:val="00091C4C"/>
    <w:rsid w:val="00093F9B"/>
    <w:rsid w:val="0009795F"/>
    <w:rsid w:val="000A0E87"/>
    <w:rsid w:val="000A198C"/>
    <w:rsid w:val="000A1994"/>
    <w:rsid w:val="000B6D78"/>
    <w:rsid w:val="000C2CFE"/>
    <w:rsid w:val="000D0EE1"/>
    <w:rsid w:val="000D5639"/>
    <w:rsid w:val="000E02EC"/>
    <w:rsid w:val="000F6AD9"/>
    <w:rsid w:val="000F757A"/>
    <w:rsid w:val="00105E13"/>
    <w:rsid w:val="001061A7"/>
    <w:rsid w:val="00111923"/>
    <w:rsid w:val="0011296F"/>
    <w:rsid w:val="00114150"/>
    <w:rsid w:val="0012550F"/>
    <w:rsid w:val="00134B4D"/>
    <w:rsid w:val="00135E5D"/>
    <w:rsid w:val="0014689A"/>
    <w:rsid w:val="00147A09"/>
    <w:rsid w:val="001703B3"/>
    <w:rsid w:val="001857C9"/>
    <w:rsid w:val="001902D9"/>
    <w:rsid w:val="001A15EF"/>
    <w:rsid w:val="001A28ED"/>
    <w:rsid w:val="001B13FE"/>
    <w:rsid w:val="001B1532"/>
    <w:rsid w:val="001B4DE5"/>
    <w:rsid w:val="001B5CA1"/>
    <w:rsid w:val="001C0A31"/>
    <w:rsid w:val="001C0C15"/>
    <w:rsid w:val="001C3FA5"/>
    <w:rsid w:val="001C5F78"/>
    <w:rsid w:val="001C6E31"/>
    <w:rsid w:val="001D08CB"/>
    <w:rsid w:val="001D12F3"/>
    <w:rsid w:val="001D3490"/>
    <w:rsid w:val="001E1BD1"/>
    <w:rsid w:val="001E4B70"/>
    <w:rsid w:val="001F24A1"/>
    <w:rsid w:val="001F288F"/>
    <w:rsid w:val="001F3AE5"/>
    <w:rsid w:val="002005DD"/>
    <w:rsid w:val="00201505"/>
    <w:rsid w:val="00201C76"/>
    <w:rsid w:val="00207C91"/>
    <w:rsid w:val="00211D5F"/>
    <w:rsid w:val="002125C3"/>
    <w:rsid w:val="00216C47"/>
    <w:rsid w:val="00224052"/>
    <w:rsid w:val="00224EC5"/>
    <w:rsid w:val="00226796"/>
    <w:rsid w:val="00236618"/>
    <w:rsid w:val="00237CE8"/>
    <w:rsid w:val="00242F2D"/>
    <w:rsid w:val="002436D0"/>
    <w:rsid w:val="00246E5A"/>
    <w:rsid w:val="002502CB"/>
    <w:rsid w:val="00265DAC"/>
    <w:rsid w:val="00277AAB"/>
    <w:rsid w:val="00281FA8"/>
    <w:rsid w:val="002832A9"/>
    <w:rsid w:val="002850C3"/>
    <w:rsid w:val="002859CD"/>
    <w:rsid w:val="00293670"/>
    <w:rsid w:val="002966EC"/>
    <w:rsid w:val="002A105A"/>
    <w:rsid w:val="002C4772"/>
    <w:rsid w:val="002D06D7"/>
    <w:rsid w:val="002D0D8A"/>
    <w:rsid w:val="002D1156"/>
    <w:rsid w:val="002D5F25"/>
    <w:rsid w:val="002F369B"/>
    <w:rsid w:val="002F58E0"/>
    <w:rsid w:val="002F6E5B"/>
    <w:rsid w:val="00302426"/>
    <w:rsid w:val="00306CD7"/>
    <w:rsid w:val="0031143D"/>
    <w:rsid w:val="00311AF7"/>
    <w:rsid w:val="0031623B"/>
    <w:rsid w:val="003214A6"/>
    <w:rsid w:val="00326925"/>
    <w:rsid w:val="00334753"/>
    <w:rsid w:val="00335C9D"/>
    <w:rsid w:val="003364C5"/>
    <w:rsid w:val="0033652A"/>
    <w:rsid w:val="003374C7"/>
    <w:rsid w:val="00340558"/>
    <w:rsid w:val="00345867"/>
    <w:rsid w:val="00347946"/>
    <w:rsid w:val="00361911"/>
    <w:rsid w:val="0037454C"/>
    <w:rsid w:val="00380208"/>
    <w:rsid w:val="00384610"/>
    <w:rsid w:val="0039485D"/>
    <w:rsid w:val="003B0C2A"/>
    <w:rsid w:val="003C116C"/>
    <w:rsid w:val="003C14A5"/>
    <w:rsid w:val="003C485A"/>
    <w:rsid w:val="003D672F"/>
    <w:rsid w:val="003E54B0"/>
    <w:rsid w:val="003F7FFA"/>
    <w:rsid w:val="0040535A"/>
    <w:rsid w:val="004111E4"/>
    <w:rsid w:val="004137BA"/>
    <w:rsid w:val="004206BA"/>
    <w:rsid w:val="004240B1"/>
    <w:rsid w:val="004244A0"/>
    <w:rsid w:val="004264C8"/>
    <w:rsid w:val="00430D00"/>
    <w:rsid w:val="00431B43"/>
    <w:rsid w:val="0043218E"/>
    <w:rsid w:val="00435200"/>
    <w:rsid w:val="00443DAE"/>
    <w:rsid w:val="00456626"/>
    <w:rsid w:val="004577A7"/>
    <w:rsid w:val="00472535"/>
    <w:rsid w:val="0047628F"/>
    <w:rsid w:val="00477338"/>
    <w:rsid w:val="00480C20"/>
    <w:rsid w:val="004845F1"/>
    <w:rsid w:val="00486020"/>
    <w:rsid w:val="00491FCE"/>
    <w:rsid w:val="00494A0E"/>
    <w:rsid w:val="00496BF6"/>
    <w:rsid w:val="004A3B5B"/>
    <w:rsid w:val="004A66A4"/>
    <w:rsid w:val="004B4B14"/>
    <w:rsid w:val="004B713F"/>
    <w:rsid w:val="004B7667"/>
    <w:rsid w:val="004C2340"/>
    <w:rsid w:val="004D06B1"/>
    <w:rsid w:val="004D24CC"/>
    <w:rsid w:val="004D27F3"/>
    <w:rsid w:val="004D45DB"/>
    <w:rsid w:val="004D7E24"/>
    <w:rsid w:val="004E0B13"/>
    <w:rsid w:val="004E62F4"/>
    <w:rsid w:val="004F6B23"/>
    <w:rsid w:val="00501F7D"/>
    <w:rsid w:val="005022ED"/>
    <w:rsid w:val="0050328C"/>
    <w:rsid w:val="00505CC7"/>
    <w:rsid w:val="00512A54"/>
    <w:rsid w:val="00517925"/>
    <w:rsid w:val="0053281B"/>
    <w:rsid w:val="005339A8"/>
    <w:rsid w:val="005464D1"/>
    <w:rsid w:val="00547AAA"/>
    <w:rsid w:val="0055473D"/>
    <w:rsid w:val="005621B3"/>
    <w:rsid w:val="00574A28"/>
    <w:rsid w:val="0057590C"/>
    <w:rsid w:val="0057696B"/>
    <w:rsid w:val="00577A25"/>
    <w:rsid w:val="005834CB"/>
    <w:rsid w:val="00585103"/>
    <w:rsid w:val="005975B2"/>
    <w:rsid w:val="005A7A3A"/>
    <w:rsid w:val="005B37A3"/>
    <w:rsid w:val="005B4C56"/>
    <w:rsid w:val="005B5C58"/>
    <w:rsid w:val="005C0CAC"/>
    <w:rsid w:val="005C2E02"/>
    <w:rsid w:val="005C4DD5"/>
    <w:rsid w:val="005D50A7"/>
    <w:rsid w:val="005D7C72"/>
    <w:rsid w:val="005E04EF"/>
    <w:rsid w:val="005E11AA"/>
    <w:rsid w:val="005E495F"/>
    <w:rsid w:val="005F2206"/>
    <w:rsid w:val="005F3D01"/>
    <w:rsid w:val="005F5CC9"/>
    <w:rsid w:val="006031C0"/>
    <w:rsid w:val="00604C14"/>
    <w:rsid w:val="0060689E"/>
    <w:rsid w:val="00613319"/>
    <w:rsid w:val="006136B2"/>
    <w:rsid w:val="006279BD"/>
    <w:rsid w:val="00632E53"/>
    <w:rsid w:val="00640D71"/>
    <w:rsid w:val="0065154A"/>
    <w:rsid w:val="006542BC"/>
    <w:rsid w:val="006565A7"/>
    <w:rsid w:val="00664D7D"/>
    <w:rsid w:val="00675608"/>
    <w:rsid w:val="0068116E"/>
    <w:rsid w:val="00681F15"/>
    <w:rsid w:val="006849C3"/>
    <w:rsid w:val="006858C2"/>
    <w:rsid w:val="00685A31"/>
    <w:rsid w:val="00685CDC"/>
    <w:rsid w:val="00686544"/>
    <w:rsid w:val="006A008B"/>
    <w:rsid w:val="006A3234"/>
    <w:rsid w:val="006A668E"/>
    <w:rsid w:val="006B6FBB"/>
    <w:rsid w:val="006B7BE6"/>
    <w:rsid w:val="006C1068"/>
    <w:rsid w:val="006C37F6"/>
    <w:rsid w:val="006C534D"/>
    <w:rsid w:val="006C58C8"/>
    <w:rsid w:val="006C6451"/>
    <w:rsid w:val="006C752A"/>
    <w:rsid w:val="006D35B4"/>
    <w:rsid w:val="006D7238"/>
    <w:rsid w:val="006D7CC3"/>
    <w:rsid w:val="006E0565"/>
    <w:rsid w:val="006E4238"/>
    <w:rsid w:val="006F5A3F"/>
    <w:rsid w:val="006F7CC6"/>
    <w:rsid w:val="00705604"/>
    <w:rsid w:val="007067C6"/>
    <w:rsid w:val="00715EA3"/>
    <w:rsid w:val="00722C00"/>
    <w:rsid w:val="00727781"/>
    <w:rsid w:val="0073254B"/>
    <w:rsid w:val="00732E42"/>
    <w:rsid w:val="00735C09"/>
    <w:rsid w:val="00737CD2"/>
    <w:rsid w:val="00740DB7"/>
    <w:rsid w:val="00743C32"/>
    <w:rsid w:val="0075099D"/>
    <w:rsid w:val="007547DB"/>
    <w:rsid w:val="00757198"/>
    <w:rsid w:val="00764950"/>
    <w:rsid w:val="00770477"/>
    <w:rsid w:val="00771B7E"/>
    <w:rsid w:val="00774425"/>
    <w:rsid w:val="00790422"/>
    <w:rsid w:val="007B236F"/>
    <w:rsid w:val="007B40A6"/>
    <w:rsid w:val="007C3159"/>
    <w:rsid w:val="007C4F4F"/>
    <w:rsid w:val="007C5146"/>
    <w:rsid w:val="007C56DE"/>
    <w:rsid w:val="007C7283"/>
    <w:rsid w:val="007D0F10"/>
    <w:rsid w:val="007D13D6"/>
    <w:rsid w:val="007D50B2"/>
    <w:rsid w:val="007D6C4F"/>
    <w:rsid w:val="00800F93"/>
    <w:rsid w:val="00820566"/>
    <w:rsid w:val="00822EFC"/>
    <w:rsid w:val="00823CD9"/>
    <w:rsid w:val="008258CE"/>
    <w:rsid w:val="00826E30"/>
    <w:rsid w:val="00835F1A"/>
    <w:rsid w:val="0083696F"/>
    <w:rsid w:val="00837836"/>
    <w:rsid w:val="0083796D"/>
    <w:rsid w:val="0084727F"/>
    <w:rsid w:val="00856A0E"/>
    <w:rsid w:val="008640B0"/>
    <w:rsid w:val="0086592A"/>
    <w:rsid w:val="00877AD6"/>
    <w:rsid w:val="00881370"/>
    <w:rsid w:val="00884218"/>
    <w:rsid w:val="00884C59"/>
    <w:rsid w:val="00885AEA"/>
    <w:rsid w:val="008873A1"/>
    <w:rsid w:val="00891940"/>
    <w:rsid w:val="00893CA8"/>
    <w:rsid w:val="008942B5"/>
    <w:rsid w:val="008A0B7A"/>
    <w:rsid w:val="008A20CF"/>
    <w:rsid w:val="008A3154"/>
    <w:rsid w:val="008A66D5"/>
    <w:rsid w:val="008A7FDE"/>
    <w:rsid w:val="008C1679"/>
    <w:rsid w:val="008D2083"/>
    <w:rsid w:val="008E5E20"/>
    <w:rsid w:val="008F42EF"/>
    <w:rsid w:val="008F6857"/>
    <w:rsid w:val="00901BB0"/>
    <w:rsid w:val="00904ADA"/>
    <w:rsid w:val="0090529C"/>
    <w:rsid w:val="009138B3"/>
    <w:rsid w:val="00915937"/>
    <w:rsid w:val="00930937"/>
    <w:rsid w:val="00931B00"/>
    <w:rsid w:val="00931CED"/>
    <w:rsid w:val="009421AC"/>
    <w:rsid w:val="009437D2"/>
    <w:rsid w:val="0094584C"/>
    <w:rsid w:val="009553D1"/>
    <w:rsid w:val="00963ACA"/>
    <w:rsid w:val="0099015C"/>
    <w:rsid w:val="00992FB6"/>
    <w:rsid w:val="009A2278"/>
    <w:rsid w:val="009A280A"/>
    <w:rsid w:val="009B284C"/>
    <w:rsid w:val="009C2B22"/>
    <w:rsid w:val="009D276B"/>
    <w:rsid w:val="009E1B30"/>
    <w:rsid w:val="009E705B"/>
    <w:rsid w:val="00A20602"/>
    <w:rsid w:val="00A415FD"/>
    <w:rsid w:val="00A60EE2"/>
    <w:rsid w:val="00A61E0B"/>
    <w:rsid w:val="00A629D8"/>
    <w:rsid w:val="00A7154E"/>
    <w:rsid w:val="00A90F2F"/>
    <w:rsid w:val="00A922C5"/>
    <w:rsid w:val="00A928D0"/>
    <w:rsid w:val="00A93CC2"/>
    <w:rsid w:val="00AA20A5"/>
    <w:rsid w:val="00AA6D71"/>
    <w:rsid w:val="00AA7AC9"/>
    <w:rsid w:val="00AB30B6"/>
    <w:rsid w:val="00AB6DA9"/>
    <w:rsid w:val="00AD7362"/>
    <w:rsid w:val="00AE1E4F"/>
    <w:rsid w:val="00AE7DBF"/>
    <w:rsid w:val="00AF2E87"/>
    <w:rsid w:val="00AF2FD7"/>
    <w:rsid w:val="00AF4DF1"/>
    <w:rsid w:val="00AF67D5"/>
    <w:rsid w:val="00B0606F"/>
    <w:rsid w:val="00B22B06"/>
    <w:rsid w:val="00B265F7"/>
    <w:rsid w:val="00B30258"/>
    <w:rsid w:val="00B418B7"/>
    <w:rsid w:val="00B5016C"/>
    <w:rsid w:val="00B56184"/>
    <w:rsid w:val="00B76277"/>
    <w:rsid w:val="00B82721"/>
    <w:rsid w:val="00B82FC9"/>
    <w:rsid w:val="00B84367"/>
    <w:rsid w:val="00B90951"/>
    <w:rsid w:val="00BA2020"/>
    <w:rsid w:val="00BA2762"/>
    <w:rsid w:val="00BB6D67"/>
    <w:rsid w:val="00BB72A8"/>
    <w:rsid w:val="00BC1EDB"/>
    <w:rsid w:val="00BC25B3"/>
    <w:rsid w:val="00BC26AF"/>
    <w:rsid w:val="00BC6A9B"/>
    <w:rsid w:val="00BD000C"/>
    <w:rsid w:val="00BD05AD"/>
    <w:rsid w:val="00BD346F"/>
    <w:rsid w:val="00BD415B"/>
    <w:rsid w:val="00BD5114"/>
    <w:rsid w:val="00BD56E7"/>
    <w:rsid w:val="00BD7AFF"/>
    <w:rsid w:val="00BE1405"/>
    <w:rsid w:val="00BE2E0B"/>
    <w:rsid w:val="00BE5F56"/>
    <w:rsid w:val="00BF671A"/>
    <w:rsid w:val="00C06CBC"/>
    <w:rsid w:val="00C176D4"/>
    <w:rsid w:val="00C20EFD"/>
    <w:rsid w:val="00C22D41"/>
    <w:rsid w:val="00C2315F"/>
    <w:rsid w:val="00C234E5"/>
    <w:rsid w:val="00C246EC"/>
    <w:rsid w:val="00C35BA0"/>
    <w:rsid w:val="00C40DFE"/>
    <w:rsid w:val="00C40E32"/>
    <w:rsid w:val="00C4116A"/>
    <w:rsid w:val="00C427F6"/>
    <w:rsid w:val="00C441F3"/>
    <w:rsid w:val="00C45043"/>
    <w:rsid w:val="00C50898"/>
    <w:rsid w:val="00C50A1E"/>
    <w:rsid w:val="00C52C84"/>
    <w:rsid w:val="00C55D91"/>
    <w:rsid w:val="00C5792D"/>
    <w:rsid w:val="00C57ADD"/>
    <w:rsid w:val="00C607E1"/>
    <w:rsid w:val="00C70C2D"/>
    <w:rsid w:val="00C70D32"/>
    <w:rsid w:val="00C73529"/>
    <w:rsid w:val="00C73576"/>
    <w:rsid w:val="00C75454"/>
    <w:rsid w:val="00C97992"/>
    <w:rsid w:val="00CA4EE0"/>
    <w:rsid w:val="00CC21FF"/>
    <w:rsid w:val="00CC62FB"/>
    <w:rsid w:val="00CD5A24"/>
    <w:rsid w:val="00CD7524"/>
    <w:rsid w:val="00CE1C2E"/>
    <w:rsid w:val="00CF0C45"/>
    <w:rsid w:val="00CF41D8"/>
    <w:rsid w:val="00CF5738"/>
    <w:rsid w:val="00D00313"/>
    <w:rsid w:val="00D03324"/>
    <w:rsid w:val="00D04837"/>
    <w:rsid w:val="00D059C1"/>
    <w:rsid w:val="00D06B7F"/>
    <w:rsid w:val="00D129E4"/>
    <w:rsid w:val="00D16F7B"/>
    <w:rsid w:val="00D21C6E"/>
    <w:rsid w:val="00D220E8"/>
    <w:rsid w:val="00D222E9"/>
    <w:rsid w:val="00D260B6"/>
    <w:rsid w:val="00D27DCC"/>
    <w:rsid w:val="00D34AAE"/>
    <w:rsid w:val="00D36CF8"/>
    <w:rsid w:val="00D45113"/>
    <w:rsid w:val="00D52EB5"/>
    <w:rsid w:val="00D61164"/>
    <w:rsid w:val="00D705BA"/>
    <w:rsid w:val="00D73C3F"/>
    <w:rsid w:val="00D77B83"/>
    <w:rsid w:val="00D817CA"/>
    <w:rsid w:val="00D81BB5"/>
    <w:rsid w:val="00D84D35"/>
    <w:rsid w:val="00D86EDA"/>
    <w:rsid w:val="00D93F42"/>
    <w:rsid w:val="00D966D3"/>
    <w:rsid w:val="00DA4870"/>
    <w:rsid w:val="00DA764C"/>
    <w:rsid w:val="00DB47DD"/>
    <w:rsid w:val="00DB4E5F"/>
    <w:rsid w:val="00DC57EC"/>
    <w:rsid w:val="00DE3F06"/>
    <w:rsid w:val="00DE4119"/>
    <w:rsid w:val="00DE7F7A"/>
    <w:rsid w:val="00DF1389"/>
    <w:rsid w:val="00DF6005"/>
    <w:rsid w:val="00DF64B3"/>
    <w:rsid w:val="00E013A8"/>
    <w:rsid w:val="00E10808"/>
    <w:rsid w:val="00E12835"/>
    <w:rsid w:val="00E15A77"/>
    <w:rsid w:val="00E17ED9"/>
    <w:rsid w:val="00E30675"/>
    <w:rsid w:val="00E33BD6"/>
    <w:rsid w:val="00E33BD8"/>
    <w:rsid w:val="00E36B3E"/>
    <w:rsid w:val="00E51B85"/>
    <w:rsid w:val="00E52990"/>
    <w:rsid w:val="00E52F5E"/>
    <w:rsid w:val="00E53418"/>
    <w:rsid w:val="00E5442E"/>
    <w:rsid w:val="00E75EAF"/>
    <w:rsid w:val="00E83BF0"/>
    <w:rsid w:val="00E92DC5"/>
    <w:rsid w:val="00EA4DE0"/>
    <w:rsid w:val="00EA5B91"/>
    <w:rsid w:val="00EB5FBF"/>
    <w:rsid w:val="00EB724F"/>
    <w:rsid w:val="00EC1C12"/>
    <w:rsid w:val="00EC22B4"/>
    <w:rsid w:val="00EC5B96"/>
    <w:rsid w:val="00EC723C"/>
    <w:rsid w:val="00EC7BC2"/>
    <w:rsid w:val="00ED166E"/>
    <w:rsid w:val="00ED1D8A"/>
    <w:rsid w:val="00ED1F6D"/>
    <w:rsid w:val="00ED3D8B"/>
    <w:rsid w:val="00ED41BE"/>
    <w:rsid w:val="00ED7C11"/>
    <w:rsid w:val="00EE3FCD"/>
    <w:rsid w:val="00EE5073"/>
    <w:rsid w:val="00EF2764"/>
    <w:rsid w:val="00EF68C2"/>
    <w:rsid w:val="00F068BC"/>
    <w:rsid w:val="00F23B04"/>
    <w:rsid w:val="00F256E9"/>
    <w:rsid w:val="00F268AF"/>
    <w:rsid w:val="00F414D5"/>
    <w:rsid w:val="00F41647"/>
    <w:rsid w:val="00F458AA"/>
    <w:rsid w:val="00F52D29"/>
    <w:rsid w:val="00F61788"/>
    <w:rsid w:val="00F6644F"/>
    <w:rsid w:val="00F813B0"/>
    <w:rsid w:val="00F86CF2"/>
    <w:rsid w:val="00F8735D"/>
    <w:rsid w:val="00F927F6"/>
    <w:rsid w:val="00FA4CDB"/>
    <w:rsid w:val="00FC128F"/>
    <w:rsid w:val="00FD1B0D"/>
    <w:rsid w:val="00FD4240"/>
    <w:rsid w:val="00FE2526"/>
    <w:rsid w:val="00FE3247"/>
    <w:rsid w:val="00FE3A4A"/>
    <w:rsid w:val="00FE6B73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08DC"/>
  <w15:docId w15:val="{CFABFF85-DEFD-43DB-B526-B1917C18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A7"/>
    <w:pPr>
      <w:ind w:left="720"/>
      <w:contextualSpacing/>
    </w:pPr>
  </w:style>
  <w:style w:type="table" w:styleId="TableGrid">
    <w:name w:val="Table Grid"/>
    <w:basedOn w:val="TableNormal"/>
    <w:uiPriority w:val="39"/>
    <w:rsid w:val="005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6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3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6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CD"/>
  </w:style>
  <w:style w:type="paragraph" w:styleId="Footer">
    <w:name w:val="footer"/>
    <w:basedOn w:val="Normal"/>
    <w:link w:val="Foot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CD"/>
  </w:style>
  <w:style w:type="character" w:styleId="CommentReference">
    <w:name w:val="annotation reference"/>
    <w:basedOn w:val="DefaultParagraphFont"/>
    <w:uiPriority w:val="99"/>
    <w:semiHidden/>
    <w:unhideWhenUsed/>
    <w:rsid w:val="003374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4C7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4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604"/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604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69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orrison01@ucla.edu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brookmeyer@ucla.edu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morrison.shinyapps.io/VaxEffApp/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614FF-7397-4FDE-8FDD-B4F56C2AA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17</Pages>
  <Words>4856</Words>
  <Characters>27683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32475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rbrookmeyer</dc:creator>
  <cp:keywords/>
  <dc:description/>
  <cp:lastModifiedBy>Douglas Ezra Morrison</cp:lastModifiedBy>
  <cp:revision>1</cp:revision>
  <cp:lastPrinted>2021-11-15T19:59:00Z</cp:lastPrinted>
  <dcterms:created xsi:type="dcterms:W3CDTF">2021-11-23T05:11:00Z</dcterms:created>
  <dcterms:modified xsi:type="dcterms:W3CDTF">2021-11-28T17:48:00Z</dcterms:modified>
</cp:coreProperties>
</file>