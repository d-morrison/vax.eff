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CE7C" w14:textId="77777777" w:rsidR="009A280A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Linked Public Health </w:t>
      </w:r>
      <w:r w:rsidR="004C2340">
        <w:rPr>
          <w:rFonts w:cs="Times New Roman"/>
          <w:sz w:val="24"/>
          <w:szCs w:val="24"/>
        </w:rPr>
        <w:t>Registries</w:t>
      </w:r>
      <w:r w:rsidR="00A7154E" w:rsidRPr="004D27F3">
        <w:rPr>
          <w:rFonts w:cs="Times New Roman"/>
          <w:sz w:val="24"/>
          <w:szCs w:val="24"/>
        </w:rPr>
        <w:t>: Impact of Reporting and Linking Errors</w:t>
      </w:r>
    </w:p>
    <w:p w14:paraId="4801584B" w14:textId="77777777" w:rsidR="004C2340" w:rsidRDefault="004C2340">
      <w:pPr>
        <w:rPr>
          <w:rFonts w:cs="Times New Roman"/>
          <w:sz w:val="24"/>
          <w:szCs w:val="24"/>
        </w:rPr>
      </w:pPr>
    </w:p>
    <w:p w14:paraId="76A508CA" w14:textId="77777777" w:rsidR="004C2340" w:rsidRDefault="004C2340">
      <w:pPr>
        <w:rPr>
          <w:rFonts w:cs="Times New Roman"/>
          <w:sz w:val="24"/>
          <w:szCs w:val="24"/>
        </w:rPr>
      </w:pPr>
    </w:p>
    <w:p w14:paraId="344F1B87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59DFE47B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D4D25B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3ADA273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73DC0B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6716E30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7410665F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34343AC1" w14:textId="77777777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Doug Morrison, </w:t>
      </w:r>
      <w:proofErr w:type="spellStart"/>
      <w:proofErr w:type="gramStart"/>
      <w:r>
        <w:rPr>
          <w:rFonts w:cs="Times New Roman"/>
          <w:sz w:val="24"/>
          <w:szCs w:val="24"/>
        </w:rPr>
        <w:t>Ph.D</w:t>
      </w:r>
      <w:proofErr w:type="spellEnd"/>
      <w:proofErr w:type="gramEnd"/>
      <w:r>
        <w:rPr>
          <w:rFonts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52BEDBD9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7F04F696" w14:textId="77777777" w:rsidR="004C2340" w:rsidRPr="004D27F3" w:rsidRDefault="004C2340">
      <w:pPr>
        <w:rPr>
          <w:rFonts w:cs="Times New Roman"/>
          <w:sz w:val="24"/>
          <w:szCs w:val="24"/>
        </w:rPr>
      </w:pPr>
    </w:p>
    <w:p w14:paraId="7C74C1C3" w14:textId="77777777" w:rsidR="004C2340" w:rsidRDefault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63A5DFD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28346809" w14:textId="1B05819A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underscored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BE0949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clinical trials as well as 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(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6E0565">
        <w:rPr>
          <w:rFonts w:cs="Times New Roman"/>
          <w:sz w:val="24"/>
          <w:szCs w:val="24"/>
        </w:rPr>
        <w:t>)</w:t>
      </w:r>
      <w:r w:rsidR="00A629D8">
        <w:rPr>
          <w:rFonts w:cs="Times New Roman"/>
          <w:sz w:val="24"/>
          <w:szCs w:val="24"/>
        </w:rPr>
        <w:t xml:space="preserve"> (2)</w:t>
      </w:r>
      <w:r w:rsidR="00023782">
        <w:rPr>
          <w:rFonts w:cs="Times New Roman"/>
          <w:sz w:val="24"/>
          <w:szCs w:val="24"/>
        </w:rPr>
        <w:t>. Such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BE0949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BE0949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6E0565" w:rsidRPr="00E5442E">
        <w:rPr>
          <w:rFonts w:cs="Times New Roman"/>
          <w:i/>
          <w:sz w:val="24"/>
          <w:szCs w:val="24"/>
        </w:rPr>
        <w:t>VE</w:t>
      </w:r>
      <w:r w:rsidR="00740DB7" w:rsidRPr="004D27F3">
        <w:rPr>
          <w:rFonts w:cs="Times New Roman"/>
          <w:sz w:val="24"/>
          <w:szCs w:val="24"/>
        </w:rPr>
        <w:t xml:space="preserve"> 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BE0949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7D87F2CA" w14:textId="0ED467A1" w:rsidR="004D06B1" w:rsidRDefault="00E33BD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urgent </w:t>
      </w:r>
      <w:r w:rsidR="00E5442E">
        <w:rPr>
          <w:rFonts w:cs="Times New Roman"/>
          <w:sz w:val="24"/>
          <w:szCs w:val="24"/>
        </w:rPr>
        <w:t xml:space="preserve">public health 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vaccine effectiveness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ins w:id="0" w:author="Douglas Morrison" w:date="2021-11-08T16:14:00Z">
        <w:r w:rsidR="001A5C8B">
          <w:rPr>
            <w:rFonts w:cs="Times New Roman"/>
            <w:sz w:val="24"/>
            <w:szCs w:val="24"/>
          </w:rPr>
          <w:t>,</w:t>
        </w:r>
      </w:ins>
      <w:r w:rsidR="00E52F5E">
        <w:rPr>
          <w:rFonts w:cs="Times New Roman"/>
          <w:sz w:val="24"/>
          <w:szCs w:val="24"/>
        </w:rPr>
        <w:t xml:space="preserve"> which presents enormous 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that has been utilized has been </w:t>
      </w:r>
      <w:r w:rsidR="00023782">
        <w:rPr>
          <w:rFonts w:cs="Times New Roman"/>
          <w:sz w:val="24"/>
          <w:szCs w:val="24"/>
        </w:rPr>
        <w:t xml:space="preserve">to link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BE0949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 xml:space="preserve">population </w:t>
      </w:r>
      <w:r w:rsidR="00023782">
        <w:rPr>
          <w:rFonts w:cs="Times New Roman"/>
          <w:sz w:val="24"/>
          <w:szCs w:val="24"/>
        </w:rPr>
        <w:t>registry of</w:t>
      </w:r>
      <w:r w:rsidR="00BE0949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 xml:space="preserve">health outcomes. </w:t>
      </w:r>
      <w:r w:rsidR="00A629D8" w:rsidRPr="004D27F3">
        <w:rPr>
          <w:rFonts w:cs="Times New Roman"/>
          <w:sz w:val="24"/>
          <w:szCs w:val="24"/>
        </w:rPr>
        <w:t>Several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ins w:id="1" w:author="Douglas Morrison" w:date="2021-11-08T16:14:00Z">
        <w:r w:rsidR="006F7BB5">
          <w:rPr>
            <w:rFonts w:cs="Times New Roman"/>
            <w:sz w:val="24"/>
            <w:szCs w:val="24"/>
          </w:rPr>
          <w:t>ld</w:t>
        </w:r>
      </w:ins>
      <w:del w:id="2" w:author="Douglas Morrison" w:date="2021-11-08T16:14:00Z">
        <w:r w:rsidR="00A629D8" w:rsidRPr="004D27F3" w:rsidDel="006F7BB5">
          <w:rPr>
            <w:rFonts w:cs="Times New Roman"/>
            <w:sz w:val="24"/>
            <w:szCs w:val="24"/>
          </w:rPr>
          <w:delText>k</w:delText>
        </w:r>
      </w:del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>state or local registries of persons who were vaccinated with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registries of cases who had a particular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E52F5E">
        <w:rPr>
          <w:rFonts w:cs="Times New Roman"/>
          <w:sz w:val="24"/>
          <w:szCs w:val="24"/>
        </w:rPr>
        <w:t xml:space="preserve">. 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The linking </w:t>
      </w:r>
      <w:r w:rsidR="00E52F5E">
        <w:rPr>
          <w:rFonts w:cs="Times New Roman"/>
          <w:sz w:val="24"/>
          <w:szCs w:val="24"/>
        </w:rPr>
        <w:t xml:space="preserve">of individuals between two 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A629D8" w:rsidRPr="004D27F3">
        <w:rPr>
          <w:rFonts w:cs="Times New Roman"/>
          <w:sz w:val="24"/>
          <w:szCs w:val="24"/>
        </w:rPr>
        <w:t>names, date of birth</w:t>
      </w:r>
      <w:ins w:id="3" w:author="Douglas Morrison" w:date="2021-11-08T16:15:00Z">
        <w:r w:rsidR="006F7BB5">
          <w:rPr>
            <w:rFonts w:cs="Times New Roman"/>
            <w:sz w:val="24"/>
            <w:szCs w:val="24"/>
          </w:rPr>
          <w:t>,</w:t>
        </w:r>
      </w:ins>
      <w:r w:rsidR="00A629D8" w:rsidRPr="004D27F3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del w:id="4" w:author="Douglas Morrison" w:date="2021-11-08T16:15:00Z">
        <w:r w:rsidR="00A629D8" w:rsidDel="00145ABF">
          <w:rPr>
            <w:rFonts w:cs="Times New Roman"/>
            <w:sz w:val="24"/>
            <w:szCs w:val="24"/>
          </w:rPr>
          <w:delText xml:space="preserve">The </w:delText>
        </w:r>
      </w:del>
      <w:ins w:id="5" w:author="Douglas Morrison" w:date="2021-11-08T16:15:00Z">
        <w:r w:rsidR="00145ABF">
          <w:rPr>
            <w:rFonts w:cs="Times New Roman"/>
            <w:sz w:val="24"/>
            <w:szCs w:val="24"/>
          </w:rPr>
          <w:t xml:space="preserve">That </w:t>
        </w:r>
      </w:ins>
      <w:r w:rsidR="00A629D8">
        <w:rPr>
          <w:rFonts w:cs="Times New Roman"/>
          <w:sz w:val="24"/>
          <w:szCs w:val="24"/>
        </w:rPr>
        <w:t xml:space="preserve">approach presents more challenges in the United States than </w:t>
      </w:r>
      <w:r w:rsidR="00E52F5E">
        <w:rPr>
          <w:rFonts w:cs="Times New Roman"/>
          <w:sz w:val="24"/>
          <w:szCs w:val="24"/>
        </w:rPr>
        <w:t>in certain</w:t>
      </w:r>
      <w:r w:rsidR="00A629D8">
        <w:rPr>
          <w:rFonts w:cs="Times New Roman"/>
          <w:sz w:val="24"/>
          <w:szCs w:val="24"/>
        </w:rPr>
        <w:t xml:space="preserve"> countries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such as the United Kingdom and Israel that have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reliable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network</w:t>
      </w:r>
      <w:r w:rsidR="00A629D8">
        <w:rPr>
          <w:rFonts w:cs="Times New Roman"/>
          <w:sz w:val="24"/>
          <w:szCs w:val="24"/>
        </w:rPr>
        <w:t>s</w:t>
      </w:r>
      <w:r w:rsidR="00A629D8" w:rsidRPr="004D27F3">
        <w:rPr>
          <w:rFonts w:cs="Times New Roman"/>
          <w:sz w:val="24"/>
          <w:szCs w:val="24"/>
        </w:rPr>
        <w:t xml:space="preserve"> of national interconnected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4D27F3">
        <w:rPr>
          <w:rFonts w:cs="Times New Roman"/>
          <w:sz w:val="24"/>
          <w:szCs w:val="24"/>
        </w:rPr>
        <w:t>data system</w:t>
      </w:r>
      <w:r w:rsidR="00A629D8">
        <w:rPr>
          <w:rFonts w:cs="Times New Roman"/>
          <w:sz w:val="24"/>
          <w:szCs w:val="24"/>
        </w:rPr>
        <w:t>s that are linkabl</w:t>
      </w:r>
      <w:r w:rsidR="00A629D8" w:rsidRPr="004D27F3">
        <w:rPr>
          <w:rFonts w:cs="Times New Roman"/>
          <w:sz w:val="24"/>
          <w:szCs w:val="24"/>
        </w:rPr>
        <w:t>e</w:t>
      </w:r>
      <w:r w:rsidR="00A629D8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The</w:t>
      </w:r>
      <w:r w:rsidR="00BE0949">
        <w:rPr>
          <w:rFonts w:cs="Times New Roman"/>
          <w:sz w:val="24"/>
          <w:szCs w:val="24"/>
        </w:rPr>
        <w:t xml:space="preserve"> </w:t>
      </w:r>
      <w:r w:rsidR="00A629D8" w:rsidRPr="00A629D8">
        <w:rPr>
          <w:rFonts w:cs="Times New Roman"/>
          <w:sz w:val="24"/>
          <w:szCs w:val="24"/>
        </w:rPr>
        <w:t>public health data system in the United States is not a single network, but instead more than fifty separate state and local systems</w:t>
      </w:r>
      <w:r w:rsidR="00A629D8">
        <w:rPr>
          <w:rFonts w:cs="Times New Roman"/>
          <w:sz w:val="24"/>
          <w:szCs w:val="24"/>
        </w:rPr>
        <w:t xml:space="preserve">,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</w:p>
    <w:p w14:paraId="637A2132" w14:textId="47D3C118" w:rsidR="0050328C" w:rsidRPr="004D27F3" w:rsidRDefault="00265D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</w:t>
      </w:r>
      <w:r w:rsidR="00C75454">
        <w:rPr>
          <w:rFonts w:cs="Times New Roman"/>
          <w:sz w:val="24"/>
          <w:szCs w:val="24"/>
        </w:rPr>
        <w:t xml:space="preserve"> are a number of critical </w:t>
      </w:r>
      <w:r>
        <w:rPr>
          <w:rFonts w:cs="Times New Roman"/>
          <w:sz w:val="24"/>
          <w:szCs w:val="24"/>
        </w:rPr>
        <w:t>assumptions</w:t>
      </w:r>
      <w:r w:rsidR="00C75454">
        <w:rPr>
          <w:rFonts w:cs="Times New Roman"/>
          <w:sz w:val="24"/>
          <w:szCs w:val="24"/>
        </w:rPr>
        <w:t xml:space="preserve"> underlying </w:t>
      </w:r>
      <w:r w:rsidR="00EF2764">
        <w:rPr>
          <w:rFonts w:cs="Times New Roman"/>
          <w:sz w:val="24"/>
          <w:szCs w:val="24"/>
        </w:rPr>
        <w:t>linked 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r w:rsidR="00E52F5E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First, the</w:t>
      </w:r>
      <w:r w:rsidR="00EF2764">
        <w:rPr>
          <w:rFonts w:cs="Times New Roman"/>
          <w:sz w:val="24"/>
          <w:szCs w:val="24"/>
        </w:rPr>
        <w:t xml:space="preserve"> studies</w:t>
      </w:r>
      <w:r w:rsidR="00BD56E7">
        <w:rPr>
          <w:rFonts w:cs="Times New Roman"/>
          <w:sz w:val="24"/>
          <w:szCs w:val="24"/>
        </w:rPr>
        <w:t xml:space="preserve"> assum</w:t>
      </w:r>
      <w:r w:rsidR="00EF2764">
        <w:rPr>
          <w:rFonts w:cs="Times New Roman"/>
          <w:sz w:val="24"/>
          <w:szCs w:val="24"/>
        </w:rPr>
        <w:t>e</w:t>
      </w:r>
      <w:r w:rsidR="00BE0949">
        <w:rPr>
          <w:rFonts w:cs="Times New Roman"/>
          <w:sz w:val="24"/>
          <w:szCs w:val="24"/>
        </w:rPr>
        <w:t xml:space="preserve"> </w:t>
      </w:r>
      <w:r w:rsidR="00C75454">
        <w:rPr>
          <w:rFonts w:cs="Times New Roman"/>
          <w:sz w:val="24"/>
          <w:szCs w:val="24"/>
        </w:rPr>
        <w:t>that</w:t>
      </w:r>
      <w:r w:rsidR="00BE0949">
        <w:rPr>
          <w:rFonts w:cs="Times New Roman"/>
          <w:sz w:val="24"/>
          <w:szCs w:val="24"/>
        </w:rPr>
        <w:t xml:space="preserve"> </w:t>
      </w:r>
      <w:r w:rsidR="00E53418" w:rsidRPr="004D27F3">
        <w:rPr>
          <w:rFonts w:cs="Times New Roman"/>
          <w:sz w:val="24"/>
          <w:szCs w:val="24"/>
        </w:rPr>
        <w:t>cases wh</w:t>
      </w:r>
      <w:r w:rsidR="00C75454">
        <w:rPr>
          <w:rFonts w:cs="Times New Roman"/>
          <w:sz w:val="24"/>
          <w:szCs w:val="24"/>
        </w:rPr>
        <w:t>o</w:t>
      </w:r>
      <w:r w:rsidR="00E53418" w:rsidRPr="004D27F3">
        <w:rPr>
          <w:rFonts w:cs="Times New Roman"/>
          <w:sz w:val="24"/>
          <w:szCs w:val="24"/>
        </w:rPr>
        <w:t xml:space="preserve"> are not matched </w:t>
      </w:r>
      <w:r>
        <w:rPr>
          <w:rFonts w:cs="Times New Roman"/>
          <w:sz w:val="24"/>
          <w:szCs w:val="24"/>
        </w:rPr>
        <w:t xml:space="preserve">(or linked) </w:t>
      </w:r>
      <w:r w:rsidR="00E53418" w:rsidRPr="004D27F3">
        <w:rPr>
          <w:rFonts w:cs="Times New Roman"/>
          <w:sz w:val="24"/>
          <w:szCs w:val="24"/>
        </w:rPr>
        <w:t xml:space="preserve">to </w:t>
      </w:r>
      <w:r w:rsidR="00C75454">
        <w:rPr>
          <w:rFonts w:cs="Times New Roman"/>
          <w:sz w:val="24"/>
          <w:szCs w:val="24"/>
        </w:rPr>
        <w:t xml:space="preserve">persons </w:t>
      </w:r>
      <w:r w:rsidR="00EF2764">
        <w:rPr>
          <w:rFonts w:cs="Times New Roman"/>
          <w:sz w:val="24"/>
          <w:szCs w:val="24"/>
        </w:rPr>
        <w:t xml:space="preserve">in </w:t>
      </w:r>
      <w:r w:rsidR="00E53418" w:rsidRPr="004D27F3">
        <w:rPr>
          <w:rFonts w:cs="Times New Roman"/>
          <w:sz w:val="24"/>
          <w:szCs w:val="24"/>
        </w:rPr>
        <w:t xml:space="preserve">the vaccination </w:t>
      </w:r>
      <w:r w:rsidR="006D35B4" w:rsidRPr="004D27F3">
        <w:rPr>
          <w:rFonts w:cs="Times New Roman"/>
          <w:sz w:val="24"/>
          <w:szCs w:val="24"/>
        </w:rPr>
        <w:t>registry</w:t>
      </w:r>
      <w:r w:rsidR="00E53418" w:rsidRPr="004D27F3">
        <w:rPr>
          <w:rFonts w:cs="Times New Roman"/>
          <w:sz w:val="24"/>
          <w:szCs w:val="24"/>
        </w:rPr>
        <w:t xml:space="preserve"> are unvaccinated</w:t>
      </w:r>
      <w:r w:rsidR="00C75454">
        <w:rPr>
          <w:rFonts w:cs="Times New Roman"/>
          <w:sz w:val="24"/>
          <w:szCs w:val="24"/>
        </w:rPr>
        <w:t>.</w:t>
      </w:r>
      <w:r w:rsidR="0050328C" w:rsidRPr="004D27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Second, the studies assume </w:t>
      </w:r>
      <w:r w:rsidR="00E52F5E">
        <w:rPr>
          <w:rFonts w:cs="Times New Roman"/>
          <w:sz w:val="24"/>
          <w:szCs w:val="24"/>
        </w:rPr>
        <w:t xml:space="preserve">that </w:t>
      </w:r>
      <w:r>
        <w:rPr>
          <w:rFonts w:cs="Times New Roman"/>
          <w:sz w:val="24"/>
          <w:szCs w:val="24"/>
        </w:rPr>
        <w:t xml:space="preserve">reporting </w:t>
      </w:r>
      <w:r w:rsidR="00EF2764">
        <w:rPr>
          <w:rFonts w:cs="Times New Roman"/>
          <w:sz w:val="24"/>
          <w:szCs w:val="24"/>
        </w:rPr>
        <w:t xml:space="preserve">of both </w:t>
      </w:r>
      <w:r w:rsidR="007C4F4F">
        <w:rPr>
          <w:rFonts w:cs="Times New Roman"/>
          <w:sz w:val="24"/>
          <w:szCs w:val="24"/>
        </w:rPr>
        <w:t>vaccinations</w:t>
      </w:r>
      <w:r w:rsidR="00EF2764">
        <w:rPr>
          <w:rFonts w:cs="Times New Roman"/>
          <w:sz w:val="24"/>
          <w:szCs w:val="24"/>
        </w:rPr>
        <w:t xml:space="preserve"> and case</w:t>
      </w:r>
      <w:r w:rsidR="00E52F5E">
        <w:rPr>
          <w:rFonts w:cs="Times New Roman"/>
          <w:sz w:val="24"/>
          <w:szCs w:val="24"/>
        </w:rPr>
        <w:t>s</w:t>
      </w:r>
      <w:r w:rsidR="00EF2764">
        <w:rPr>
          <w:rFonts w:cs="Times New Roman"/>
          <w:sz w:val="24"/>
          <w:szCs w:val="24"/>
        </w:rPr>
        <w:t xml:space="preserve"> to the registries are complete; Third, there may be errors in </w:t>
      </w:r>
      <w:r w:rsidR="00A20602">
        <w:rPr>
          <w:rFonts w:cs="Times New Roman"/>
          <w:sz w:val="24"/>
          <w:szCs w:val="24"/>
        </w:rPr>
        <w:t xml:space="preserve">identifying and </w:t>
      </w:r>
      <w:r w:rsidR="00EF2764">
        <w:rPr>
          <w:rFonts w:cs="Times New Roman"/>
          <w:sz w:val="24"/>
          <w:szCs w:val="24"/>
        </w:rPr>
        <w:t xml:space="preserve">linking </w:t>
      </w:r>
      <w:r w:rsidR="004D06B1">
        <w:rPr>
          <w:rFonts w:cs="Times New Roman"/>
          <w:sz w:val="24"/>
          <w:szCs w:val="24"/>
        </w:rPr>
        <w:t xml:space="preserve">the same </w:t>
      </w:r>
      <w:r w:rsidR="00EF2764">
        <w:rPr>
          <w:rFonts w:cs="Times New Roman"/>
          <w:sz w:val="24"/>
          <w:szCs w:val="24"/>
        </w:rPr>
        <w:t xml:space="preserve">person </w:t>
      </w:r>
      <w:r w:rsidR="007C4F4F">
        <w:rPr>
          <w:rFonts w:cs="Times New Roman"/>
          <w:sz w:val="24"/>
          <w:szCs w:val="24"/>
        </w:rPr>
        <w:t>who</w:t>
      </w:r>
      <w:r w:rsidR="00EF2764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appear </w:t>
      </w:r>
      <w:r w:rsidR="00EF2764">
        <w:rPr>
          <w:rFonts w:cs="Times New Roman"/>
          <w:sz w:val="24"/>
          <w:szCs w:val="24"/>
        </w:rPr>
        <w:t xml:space="preserve">in both registries. </w:t>
      </w:r>
      <w:r w:rsidR="007C4F4F">
        <w:rPr>
          <w:rFonts w:cs="Times New Roman"/>
          <w:sz w:val="24"/>
          <w:szCs w:val="24"/>
        </w:rPr>
        <w:t>Fourth</w:t>
      </w:r>
      <w:r w:rsidR="00EF2764">
        <w:rPr>
          <w:rFonts w:cs="Times New Roman"/>
          <w:sz w:val="24"/>
          <w:szCs w:val="24"/>
        </w:rPr>
        <w:t xml:space="preserve">, the studies assume 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is known. </w:t>
      </w:r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impact of</w:t>
      </w:r>
      <w:r w:rsidR="00BE0949"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 xml:space="preserve">these </w:t>
      </w:r>
      <w:r w:rsidR="00A20602">
        <w:rPr>
          <w:rFonts w:cs="Times New Roman"/>
          <w:sz w:val="24"/>
          <w:szCs w:val="24"/>
        </w:rPr>
        <w:t>sources of error</w:t>
      </w:r>
      <w:r w:rsidR="00E52F5E">
        <w:rPr>
          <w:rFonts w:cs="Times New Roman"/>
          <w:sz w:val="24"/>
          <w:szCs w:val="24"/>
        </w:rPr>
        <w:t xml:space="preserve"> i</w:t>
      </w:r>
      <w:r w:rsidR="00A20602">
        <w:rPr>
          <w:rFonts w:cs="Times New Roman"/>
          <w:sz w:val="24"/>
          <w:szCs w:val="24"/>
        </w:rPr>
        <w:t>ncluding</w:t>
      </w:r>
      <w:r>
        <w:rPr>
          <w:rFonts w:cs="Times New Roman"/>
          <w:sz w:val="24"/>
          <w:szCs w:val="24"/>
        </w:rPr>
        <w:t xml:space="preserve"> the impact </w:t>
      </w:r>
      <w:proofErr w:type="gramStart"/>
      <w:r>
        <w:rPr>
          <w:rFonts w:cs="Times New Roman"/>
          <w:sz w:val="24"/>
          <w:szCs w:val="24"/>
        </w:rPr>
        <w:t>of</w:t>
      </w:r>
      <w:r w:rsidR="00A20602">
        <w:rPr>
          <w:rFonts w:cs="Times New Roman"/>
          <w:sz w:val="24"/>
          <w:szCs w:val="24"/>
        </w:rPr>
        <w:t>:</w:t>
      </w:r>
      <w:proofErr w:type="gramEnd"/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incomplete reporting of vaccinated person</w:t>
      </w:r>
      <w:r w:rsidR="00E52F5E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 xml:space="preserve"> to the vaccination registry</w:t>
      </w:r>
      <w:r w:rsidR="00A2060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incomplete reporting of cases to the case registry, </w:t>
      </w:r>
      <w:r w:rsidR="00EF2764">
        <w:rPr>
          <w:rFonts w:cs="Times New Roman"/>
          <w:sz w:val="24"/>
          <w:szCs w:val="24"/>
        </w:rPr>
        <w:t>failure to link persons who a</w:t>
      </w:r>
      <w:r w:rsidR="00A20602">
        <w:rPr>
          <w:rFonts w:cs="Times New Roman"/>
          <w:sz w:val="24"/>
          <w:szCs w:val="24"/>
        </w:rPr>
        <w:t>r</w:t>
      </w:r>
      <w:r w:rsidR="00EF2764">
        <w:rPr>
          <w:rFonts w:cs="Times New Roman"/>
          <w:sz w:val="24"/>
          <w:szCs w:val="24"/>
        </w:rPr>
        <w:t>e in both registries</w:t>
      </w:r>
      <w:r w:rsidR="00A20602">
        <w:rPr>
          <w:rFonts w:cs="Times New Roman"/>
          <w:sz w:val="24"/>
          <w:szCs w:val="24"/>
        </w:rPr>
        <w:t>;</w:t>
      </w:r>
      <w:r w:rsidR="007C4F4F">
        <w:rPr>
          <w:rFonts w:cs="Times New Roman"/>
          <w:sz w:val="24"/>
          <w:szCs w:val="24"/>
        </w:rPr>
        <w:t xml:space="preserve"> and errors in the</w:t>
      </w:r>
      <w:r w:rsidR="00E52F5E">
        <w:rPr>
          <w:rFonts w:cs="Times New Roman"/>
          <w:sz w:val="24"/>
          <w:szCs w:val="24"/>
        </w:rPr>
        <w:t xml:space="preserve"> assumed value of the</w:t>
      </w:r>
      <w:r w:rsidR="00BE0949">
        <w:rPr>
          <w:rFonts w:cs="Times New Roman"/>
          <w:sz w:val="24"/>
          <w:szCs w:val="24"/>
        </w:rPr>
        <w:t xml:space="preserve"> </w:t>
      </w:r>
      <w:r w:rsidR="007C4F4F">
        <w:rPr>
          <w:rFonts w:cs="Times New Roman"/>
          <w:sz w:val="24"/>
          <w:szCs w:val="24"/>
        </w:rPr>
        <w:t>population size</w:t>
      </w:r>
      <w:r>
        <w:rPr>
          <w:rFonts w:cs="Times New Roman"/>
          <w:sz w:val="24"/>
          <w:szCs w:val="24"/>
        </w:rPr>
        <w:t xml:space="preserve">. While this work was motivated by COVID-19 </w:t>
      </w:r>
      <w:r w:rsidR="00A20602">
        <w:rPr>
          <w:rFonts w:cs="Times New Roman"/>
          <w:sz w:val="24"/>
          <w:szCs w:val="24"/>
        </w:rPr>
        <w:t xml:space="preserve">vaccine </w:t>
      </w:r>
      <w:r w:rsidR="00E52F5E">
        <w:rPr>
          <w:rFonts w:cs="Times New Roman"/>
          <w:sz w:val="24"/>
          <w:szCs w:val="24"/>
        </w:rPr>
        <w:t xml:space="preserve">effectiveness </w:t>
      </w:r>
      <w:r w:rsidR="00A20602">
        <w:rPr>
          <w:rFonts w:cs="Times New Roman"/>
          <w:sz w:val="24"/>
          <w:szCs w:val="24"/>
        </w:rPr>
        <w:t>questions,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BE0949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relative risk estimation </w:t>
      </w:r>
      <w:r w:rsidR="00A20602">
        <w:rPr>
          <w:rFonts w:cs="Times New Roman"/>
          <w:sz w:val="24"/>
          <w:szCs w:val="24"/>
        </w:rPr>
        <w:t xml:space="preserve">based on </w:t>
      </w:r>
      <w:r w:rsidR="00EF2764">
        <w:rPr>
          <w:rFonts w:cs="Times New Roman"/>
          <w:sz w:val="24"/>
          <w:szCs w:val="24"/>
        </w:rPr>
        <w:t>link</w:t>
      </w:r>
      <w:r w:rsidR="00E52F5E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>
        <w:rPr>
          <w:rFonts w:cs="Times New Roman"/>
          <w:sz w:val="24"/>
          <w:szCs w:val="24"/>
        </w:rPr>
        <w:t>.</w:t>
      </w:r>
    </w:p>
    <w:p w14:paraId="5F587811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60031C82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72699C7D" w14:textId="31C5F957" w:rsidR="00FE2526" w:rsidRDefault="00BA2020" w:rsidP="001B1532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BE0949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BE0949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6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6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BE0949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lastRenderedPageBreak/>
        <w:t xml:space="preserve">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242F2D">
        <w:rPr>
          <w:rFonts w:cs="Times New Roman"/>
          <w:sz w:val="24"/>
          <w:szCs w:val="24"/>
        </w:rPr>
        <w:t>Based on the linking of the registries, the</w:t>
      </w:r>
      <w:r w:rsidR="00D52EB5" w:rsidRPr="004D27F3">
        <w:rPr>
          <w:rFonts w:cs="Times New Roman"/>
          <w:sz w:val="24"/>
          <w:szCs w:val="24"/>
        </w:rPr>
        <w:t xml:space="preserve"> number of indi</w:t>
      </w:r>
      <w:r w:rsidR="0083796D">
        <w:rPr>
          <w:rFonts w:cs="Times New Roman"/>
          <w:sz w:val="24"/>
          <w:szCs w:val="24"/>
        </w:rPr>
        <w:t>vi</w:t>
      </w:r>
      <w:r w:rsidR="00D52EB5" w:rsidRPr="004D27F3">
        <w:rPr>
          <w:rFonts w:cs="Times New Roman"/>
          <w:sz w:val="24"/>
          <w:szCs w:val="24"/>
        </w:rPr>
        <w:t xml:space="preserve">duals who </w:t>
      </w:r>
      <w:r w:rsidR="00F268AF">
        <w:rPr>
          <w:rFonts w:cs="Times New Roman"/>
          <w:sz w:val="24"/>
          <w:szCs w:val="24"/>
        </w:rPr>
        <w:t>appear in both the vaccination and case registries</w:t>
      </w:r>
      <w:r w:rsidR="00A20602">
        <w:rPr>
          <w:rFonts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A20602" w:rsidRPr="004D27F3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>U.S Census population esti</w:t>
      </w:r>
      <w:r w:rsidR="00DB4E5F">
        <w:rPr>
          <w:rFonts w:cs="Times New Roman"/>
          <w:sz w:val="24"/>
          <w:szCs w:val="24"/>
        </w:rPr>
        <w:t>mates</w:t>
      </w:r>
      <w:r w:rsidR="00242F2D">
        <w:rPr>
          <w:rFonts w:cs="Times New Roman"/>
          <w:sz w:val="24"/>
          <w:szCs w:val="24"/>
        </w:rPr>
        <w:t xml:space="preserve"> has been used to determine </w:t>
      </w:r>
      <w:r w:rsidR="00242F2D" w:rsidRPr="00242F2D">
        <w:rPr>
          <w:rFonts w:cs="Times New Roman"/>
          <w:i/>
          <w:sz w:val="24"/>
          <w:szCs w:val="24"/>
        </w:rPr>
        <w:t>N</w:t>
      </w:r>
      <w:r w:rsidR="00A20602">
        <w:rPr>
          <w:rFonts w:cs="Times New Roman"/>
          <w:sz w:val="24"/>
          <w:szCs w:val="24"/>
        </w:rPr>
        <w:t xml:space="preserve"> 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w:r w:rsidR="003E54B0" w:rsidRPr="003E54B0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7C7283">
        <w:rPr>
          <w:rFonts w:cs="Times New Roman"/>
          <w:sz w:val="24"/>
          <w:szCs w:val="24"/>
        </w:rPr>
        <w:t xml:space="preserve">the 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BE0949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7C7283">
        <w:rPr>
          <w:rFonts w:cs="Times New Roman"/>
          <w:sz w:val="24"/>
          <w:szCs w:val="24"/>
        </w:rPr>
        <w:t>The missing data elements in the 2x2 table are calculated</w:t>
      </w:r>
      <w:r w:rsidR="00BE0949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3E54B0">
        <w:rPr>
          <w:rFonts w:cs="Times New Roman"/>
          <w:sz w:val="24"/>
          <w:szCs w:val="24"/>
        </w:rPr>
        <w:t xml:space="preserve"> as shown in Table 1</w:t>
      </w:r>
      <w:r w:rsidR="00DB4E5F">
        <w:rPr>
          <w:rFonts w:cs="Times New Roman"/>
          <w:sz w:val="24"/>
          <w:szCs w:val="24"/>
        </w:rPr>
        <w:t>.</w:t>
      </w:r>
    </w:p>
    <w:p w14:paraId="22E7C0B1" w14:textId="737547C8" w:rsidR="000141EA" w:rsidRDefault="009A2278" w:rsidP="000141E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estimate of the </w:t>
      </w:r>
      <w:r w:rsidR="00F6644F">
        <w:rPr>
          <w:rFonts w:cs="Times New Roman"/>
          <w:sz w:val="24"/>
          <w:szCs w:val="24"/>
        </w:rPr>
        <w:t>relative</w:t>
      </w:r>
      <w:r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1EDB">
        <w:rPr>
          <w:rFonts w:cs="Times New Roman"/>
          <w:sz w:val="24"/>
          <w:szCs w:val="24"/>
        </w:rPr>
        <w:t>being</w:t>
      </w:r>
      <w:r w:rsidR="00347946">
        <w:rPr>
          <w:rFonts w:cs="Times New Roman"/>
          <w:sz w:val="24"/>
          <w:szCs w:val="24"/>
        </w:rPr>
        <w:t xml:space="preserve"> a case among vaccinated relative to unvaccinated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 (Table 1):</w:t>
      </w:r>
    </w:p>
    <w:bookmarkStart w:id="7" w:name="_Hlk87183284"/>
    <w:p w14:paraId="30E6A233" w14:textId="77777777" w:rsidR="00BE0949" w:rsidRPr="00BE0949" w:rsidRDefault="00212CFF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8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8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9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9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bookmarkEnd w:id="7"/>
    <w:p w14:paraId="48251852" w14:textId="0248FD8C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AA6D71" w:rsidRPr="00BA2762">
        <w:rPr>
          <w:rFonts w:cs="Times New Roman"/>
          <w:i/>
          <w:sz w:val="24"/>
          <w:szCs w:val="24"/>
        </w:rPr>
        <w:t>VE</w:t>
      </w:r>
      <w:r w:rsidR="00AA6D71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w:bookmarkStart w:id="10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10"/>
      <w:r>
        <w:rPr>
          <w:rFonts w:cs="Times New Roman"/>
          <w:sz w:val="24"/>
          <w:szCs w:val="24"/>
        </w:rPr>
        <w:t>.</w:t>
      </w:r>
    </w:p>
    <w:p w14:paraId="3FD98FB9" w14:textId="1EBAC02A" w:rsidR="00DB4E5F" w:rsidRDefault="00837836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Here we consider the </w:t>
      </w:r>
      <w:r w:rsidR="00DB4E5F">
        <w:rPr>
          <w:rFonts w:cs="Times New Roman"/>
          <w:sz w:val="24"/>
          <w:szCs w:val="24"/>
        </w:rPr>
        <w:t xml:space="preserve">potential </w:t>
      </w:r>
      <w:r w:rsidRPr="004D27F3">
        <w:rPr>
          <w:rFonts w:cs="Times New Roman"/>
          <w:sz w:val="24"/>
          <w:szCs w:val="24"/>
        </w:rPr>
        <w:t xml:space="preserve">impact of </w:t>
      </w:r>
      <w:r w:rsidR="00347946">
        <w:rPr>
          <w:rFonts w:cs="Times New Roman"/>
          <w:sz w:val="24"/>
          <w:szCs w:val="24"/>
        </w:rPr>
        <w:t xml:space="preserve">several </w:t>
      </w:r>
      <w:r w:rsidR="00DB4E5F">
        <w:rPr>
          <w:rFonts w:cs="Times New Roman"/>
          <w:sz w:val="24"/>
          <w:szCs w:val="24"/>
        </w:rPr>
        <w:t>sources of</w:t>
      </w:r>
      <w:r w:rsidR="00BE0949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 xml:space="preserve">error </w:t>
      </w:r>
      <w:r w:rsidR="00E75EAF">
        <w:rPr>
          <w:rFonts w:cs="Times New Roman"/>
          <w:sz w:val="24"/>
          <w:szCs w:val="24"/>
        </w:rPr>
        <w:t xml:space="preserve">on </w:t>
      </w:r>
      <w:r w:rsidR="00242F2D">
        <w:rPr>
          <w:rFonts w:cs="Times New Roman"/>
          <w:sz w:val="24"/>
          <w:szCs w:val="24"/>
        </w:rPr>
        <w:t>estimates of the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relative </w:t>
      </w:r>
      <w:r w:rsidR="00DB4E5F">
        <w:rPr>
          <w:rFonts w:cs="Times New Roman"/>
          <w:sz w:val="24"/>
          <w:szCs w:val="24"/>
        </w:rPr>
        <w:t>risk</w:t>
      </w:r>
      <w:r w:rsidR="00347946">
        <w:rPr>
          <w:rFonts w:cs="Times New Roman"/>
          <w:sz w:val="24"/>
          <w:szCs w:val="24"/>
        </w:rPr>
        <w:t xml:space="preserve">. We consider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we mean</w:t>
      </w:r>
      <w:r w:rsidR="006C58C8">
        <w:rPr>
          <w:rFonts w:cs="Times New Roman"/>
          <w:sz w:val="24"/>
          <w:szCs w:val="24"/>
        </w:rPr>
        <w:t>:</w:t>
      </w:r>
      <w:r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Pr="004D27F3">
        <w:rPr>
          <w:rFonts w:cs="Times New Roman"/>
          <w:sz w:val="24"/>
          <w:szCs w:val="24"/>
        </w:rPr>
        <w:t xml:space="preserve"> depend on</w:t>
      </w:r>
      <w:r w:rsidR="00BE0949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BE0949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BE0949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Pr="004D27F3">
        <w:rPr>
          <w:rFonts w:cs="Times New Roman"/>
          <w:sz w:val="24"/>
          <w:szCs w:val="24"/>
        </w:rPr>
        <w:t xml:space="preserve">. </w:t>
      </w:r>
      <w:r w:rsidR="006C58C8">
        <w:rPr>
          <w:rFonts w:cs="Times New Roman"/>
          <w:sz w:val="24"/>
          <w:szCs w:val="24"/>
        </w:rPr>
        <w:t xml:space="preserve">We do assume persons listed in the vaccination registry are truly vaccinated and </w:t>
      </w:r>
      <w:r w:rsidR="005A7A3A">
        <w:rPr>
          <w:rFonts w:cs="Times New Roman"/>
          <w:sz w:val="24"/>
          <w:szCs w:val="24"/>
        </w:rPr>
        <w:t>person listed in the case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62B3791E" w14:textId="03005BC5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>the error of not correctly linking</w:t>
      </w:r>
      <w:r>
        <w:rPr>
          <w:rFonts w:cs="Times New Roman"/>
          <w:sz w:val="24"/>
          <w:szCs w:val="24"/>
        </w:rPr>
        <w:t xml:space="preserve"> an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who is in both </w:t>
      </w:r>
      <w:r w:rsidR="006C58C8">
        <w:rPr>
          <w:rFonts w:cs="Times New Roman"/>
          <w:sz w:val="24"/>
          <w:szCs w:val="24"/>
        </w:rPr>
        <w:t xml:space="preserve">the vaccination and case </w:t>
      </w:r>
      <w:r>
        <w:rPr>
          <w:rFonts w:cs="Times New Roman"/>
          <w:sz w:val="24"/>
          <w:szCs w:val="24"/>
        </w:rPr>
        <w:t>registries.</w:t>
      </w:r>
      <w:r w:rsidR="00E75EAF">
        <w:rPr>
          <w:rFonts w:cs="Times New Roman"/>
          <w:sz w:val="24"/>
          <w:szCs w:val="24"/>
        </w:rPr>
        <w:t xml:space="preserve"> Such an</w:t>
      </w:r>
      <w:r w:rsidR="00BE0949">
        <w:rPr>
          <w:rFonts w:cs="Times New Roman"/>
          <w:sz w:val="24"/>
          <w:szCs w:val="24"/>
        </w:rPr>
        <w:t xml:space="preserve"> </w:t>
      </w:r>
      <w:r w:rsidR="006C752A">
        <w:rPr>
          <w:rFonts w:cs="Times New Roman"/>
          <w:sz w:val="24"/>
          <w:szCs w:val="24"/>
        </w:rPr>
        <w:t>error</w:t>
      </w:r>
      <w:r w:rsidR="00F23B04">
        <w:rPr>
          <w:rFonts w:cs="Times New Roman"/>
          <w:sz w:val="24"/>
          <w:szCs w:val="24"/>
        </w:rPr>
        <w:t xml:space="preserve"> may occur because some of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BE0949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>(e.g., date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>, name spelling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an important source of this error</w:t>
      </w:r>
      <w:r w:rsidR="00B22B06">
        <w:rPr>
          <w:rFonts w:cs="Times New Roman"/>
          <w:sz w:val="24"/>
          <w:szCs w:val="24"/>
        </w:rPr>
        <w:t>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BE0949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B5016C">
        <w:rPr>
          <w:rFonts w:cs="Times New Roman"/>
          <w:sz w:val="24"/>
          <w:szCs w:val="24"/>
        </w:rPr>
        <w:t xml:space="preserve">a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unlikely if </w:t>
      </w:r>
      <w:r w:rsidR="00BD346F">
        <w:rPr>
          <w:rFonts w:cs="Times New Roman"/>
          <w:sz w:val="24"/>
          <w:szCs w:val="24"/>
        </w:rPr>
        <w:t>an adequate number of</w:t>
      </w:r>
      <w:r w:rsidR="00BE0949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proofErr w:type="gramStart"/>
      <w:r w:rsidR="00BD346F">
        <w:rPr>
          <w:rFonts w:cs="Times New Roman"/>
          <w:sz w:val="24"/>
          <w:szCs w:val="24"/>
        </w:rPr>
        <w:t>utilized</w:t>
      </w:r>
      <w:proofErr w:type="gramEnd"/>
      <w:r w:rsidR="00BD346F">
        <w:rPr>
          <w:rFonts w:cs="Times New Roman"/>
          <w:sz w:val="24"/>
          <w:szCs w:val="24"/>
        </w:rPr>
        <w:t xml:space="preserve"> and they </w:t>
      </w:r>
      <w:r w:rsidR="00B22B06">
        <w:rPr>
          <w:rFonts w:cs="Times New Roman"/>
          <w:sz w:val="24"/>
          <w:szCs w:val="24"/>
        </w:rPr>
        <w:t>carefully chosen.</w:t>
      </w:r>
    </w:p>
    <w:p w14:paraId="2251539D" w14:textId="060C827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w:r w:rsidR="00F23B04" w:rsidRPr="00F23B04">
        <w:rPr>
          <w:rFonts w:cs="Times New Roman"/>
          <w:i/>
          <w:sz w:val="24"/>
          <w:szCs w:val="24"/>
        </w:rPr>
        <w:t>N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11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11"/>
      <w:r w:rsidR="00F23B04" w:rsidRPr="00F23B04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In some </w:t>
      </w:r>
      <w:proofErr w:type="gramStart"/>
      <w:r w:rsidR="005A7A3A">
        <w:rPr>
          <w:rFonts w:cs="Times New Roman"/>
          <w:sz w:val="24"/>
          <w:szCs w:val="24"/>
        </w:rPr>
        <w:t>studies</w:t>
      </w:r>
      <w:proofErr w:type="gramEnd"/>
      <w:r w:rsidR="005A7A3A">
        <w:rPr>
          <w:rFonts w:cs="Times New Roman"/>
          <w:sz w:val="24"/>
          <w:szCs w:val="24"/>
        </w:rPr>
        <w:t xml:space="preserve"> using linked public health registries the population sizes were based on</w:t>
      </w:r>
      <w:r w:rsidR="00BE0949">
        <w:rPr>
          <w:rFonts w:cs="Times New Roman"/>
          <w:sz w:val="24"/>
          <w:szCs w:val="24"/>
        </w:rPr>
        <w:t xml:space="preserve"> </w:t>
      </w:r>
      <w:r w:rsidR="005A7A3A">
        <w:rPr>
          <w:rFonts w:cs="Times New Roman"/>
          <w:sz w:val="24"/>
          <w:szCs w:val="24"/>
        </w:rPr>
        <w:t xml:space="preserve">U.S </w:t>
      </w:r>
      <w:r w:rsidR="00BD346F">
        <w:rPr>
          <w:rFonts w:cs="Times New Roman"/>
          <w:sz w:val="24"/>
          <w:szCs w:val="24"/>
        </w:rPr>
        <w:t xml:space="preserve">Census data </w:t>
      </w:r>
      <w:r w:rsidR="005A7A3A">
        <w:rPr>
          <w:rFonts w:cs="Times New Roman"/>
          <w:sz w:val="24"/>
          <w:szCs w:val="24"/>
        </w:rPr>
        <w:t>(3,4)</w:t>
      </w:r>
      <w:r w:rsidR="00BD346F">
        <w:rPr>
          <w:rFonts w:cs="Times New Roman"/>
          <w:sz w:val="24"/>
          <w:szCs w:val="24"/>
        </w:rPr>
        <w:t>. We set out to determine whether or not</w:t>
      </w:r>
      <w:r w:rsidR="00BE0949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small errors in the population size could have important impact on bias.</w:t>
      </w:r>
    </w:p>
    <w:p w14:paraId="35FF645D" w14:textId="0971D9AA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estimator of the relative risk</w:t>
      </w:r>
      <w:r w:rsidR="00BE0949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>
        <w:rPr>
          <w:rFonts w:cs="Times New Roman"/>
          <w:i/>
          <w:sz w:val="24"/>
          <w:szCs w:val="24"/>
        </w:rPr>
        <w:t xml:space="preserve"> </w:t>
      </w:r>
      <w:r w:rsidR="005A7A3A" w:rsidRPr="005A7A3A">
        <w:rPr>
          <w:rFonts w:cs="Times New Roman"/>
          <w:sz w:val="24"/>
          <w:szCs w:val="24"/>
        </w:rPr>
        <w:t>which is</w:t>
      </w:r>
      <w:r w:rsidR="00BE0949">
        <w:rPr>
          <w:rFonts w:cs="Times New Roman"/>
          <w:i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5A7A3A" w:rsidRPr="005A7A3A">
        <w:rPr>
          <w:rFonts w:cs="Times New Roman"/>
          <w:sz w:val="24"/>
          <w:szCs w:val="24"/>
        </w:rPr>
        <w:t xml:space="preserve"> which is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BE0949">
        <w:rPr>
          <w:rFonts w:cs="Times New Roman"/>
          <w:sz w:val="24"/>
          <w:szCs w:val="24"/>
        </w:rPr>
        <w:t xml:space="preserve"> </w:t>
      </w:r>
    </w:p>
    <w:p w14:paraId="23890AB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B6C5A08" w14:textId="0725418C" w:rsidR="009C2B22" w:rsidRPr="00E27271" w:rsidRDefault="00212CFF">
      <w:pPr>
        <w:rPr>
          <w:rFonts w:eastAsiaTheme="minorEastAsia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w:bookmarkStart w:id="12" w:name="_Hlk87186416"/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13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13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14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14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15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1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16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16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17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17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12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416FB90B" w14:textId="777D1CD8" w:rsidR="00BD346F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BE0949">
        <w:rPr>
          <w:rFonts w:cs="Times New Roman"/>
          <w:sz w:val="24"/>
          <w:szCs w:val="24"/>
        </w:rPr>
        <w:t xml:space="preserve"> </w:t>
      </w:r>
      <w:bookmarkStart w:id="18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18"/>
      <w:r>
        <w:rPr>
          <w:rFonts w:eastAsiaTheme="minorEastAsia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eastAsiaTheme="minorEastAsia" w:cs="Times New Roman"/>
          <w:sz w:val="24"/>
          <w:szCs w:val="24"/>
        </w:rPr>
        <w:t>vaccinated.</w:t>
      </w:r>
      <w:proofErr w:type="gramEnd"/>
      <w:r>
        <w:rPr>
          <w:rFonts w:eastAsiaTheme="minorEastAsia" w:cs="Times New Roman"/>
          <w:sz w:val="24"/>
          <w:szCs w:val="24"/>
        </w:rPr>
        <w:t xml:space="preserve"> </w:t>
      </w:r>
      <w:r w:rsidR="002F58E0">
        <w:rPr>
          <w:rFonts w:eastAsiaTheme="minorEastAsia" w:cs="Times New Roman"/>
          <w:sz w:val="24"/>
          <w:szCs w:val="24"/>
        </w:rPr>
        <w:t xml:space="preserve">We call </w:t>
      </w:r>
      <w:r w:rsidR="00B5016C">
        <w:rPr>
          <w:rFonts w:eastAsiaTheme="minorEastAsia" w:cs="Times New Roman"/>
          <w:sz w:val="24"/>
          <w:szCs w:val="24"/>
        </w:rPr>
        <w:t>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</w:t>
      </w:r>
      <w:r w:rsidR="00BE0949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the bias factor: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BE0949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r w:rsidR="00207C91">
        <w:rPr>
          <w:rFonts w:cs="Times New Roman"/>
          <w:sz w:val="24"/>
          <w:szCs w:val="24"/>
        </w:rPr>
        <w:t xml:space="preserve">the true </w:t>
      </w:r>
      <w:r w:rsidR="00207C91" w:rsidRPr="00207C91">
        <w:rPr>
          <w:rFonts w:cs="Times New Roman"/>
          <w:i/>
          <w:sz w:val="24"/>
          <w:szCs w:val="24"/>
        </w:rPr>
        <w:t>V</w:t>
      </w:r>
      <w:r w:rsidR="00207C91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apparent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the true </w:t>
      </w:r>
      <w:r w:rsidR="000D0EE1" w:rsidRPr="000D0EE1">
        <w:rPr>
          <w:rFonts w:cs="Times New Roman"/>
          <w:i/>
          <w:sz w:val="24"/>
          <w:szCs w:val="24"/>
        </w:rPr>
        <w:t>VE</w:t>
      </w:r>
      <w:r w:rsidR="000D0EE1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7158E335" w14:textId="0A4B52B7" w:rsidR="00BC1EDB" w:rsidRDefault="001C5F78"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Equation 1 reveals </w:t>
      </w:r>
      <w:r w:rsidR="00604C14">
        <w:rPr>
          <w:rFonts w:cs="Times New Roman"/>
          <w:sz w:val="24"/>
          <w:szCs w:val="24"/>
        </w:rPr>
        <w:t>a number of surprising results that</w:t>
      </w:r>
      <w:r w:rsidR="00A928D0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 xml:space="preserve">are not immediately obvious. First, </w:t>
      </w:r>
      <w:r w:rsidR="00A928D0">
        <w:rPr>
          <w:rFonts w:cs="Times New Roman"/>
          <w:sz w:val="24"/>
          <w:szCs w:val="24"/>
        </w:rPr>
        <w:t xml:space="preserve">the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the degree of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BE094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1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19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Second, 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2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2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32952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>that an unvaccinated person is a case.</w:t>
      </w:r>
      <w:r w:rsidR="00BE0949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Third,</w:t>
      </w:r>
      <w:r w:rsidR="00BD346F">
        <w:rPr>
          <w:rFonts w:cs="Times New Roman"/>
          <w:sz w:val="24"/>
          <w:szCs w:val="24"/>
        </w:rPr>
        <w:t xml:space="preserve"> </w:t>
      </w:r>
      <w:r w:rsidR="003364C5">
        <w:rPr>
          <w:rFonts w:cs="Times New Roman"/>
          <w:sz w:val="24"/>
          <w:szCs w:val="24"/>
        </w:rPr>
        <w:t xml:space="preserve">depending on the values of the input variables in equation 2, </w:t>
      </w:r>
      <w:r w:rsidR="00A928D0">
        <w:rPr>
          <w:rFonts w:cs="Times New Roman"/>
          <w:sz w:val="24"/>
          <w:szCs w:val="24"/>
        </w:rPr>
        <w:t>such as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f,</m:t>
        </m:r>
      </m:oMath>
      <w:r w:rsidR="003364C5">
        <w:rPr>
          <w:rFonts w:cs="Times New Roman"/>
          <w:sz w:val="24"/>
          <w:szCs w:val="24"/>
        </w:rPr>
        <w:t xml:space="preserve"> the</w:t>
      </w:r>
      <w:r w:rsidR="00881370">
        <w:rPr>
          <w:rFonts w:cs="Times New Roman"/>
          <w:sz w:val="24"/>
          <w:szCs w:val="24"/>
        </w:rPr>
        <w:t xml:space="preserve"> bias factor can be either greater or less than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1</w:t>
      </w:r>
      <w:r w:rsidR="00A928D0">
        <w:rPr>
          <w:rFonts w:cs="Times New Roman"/>
          <w:sz w:val="24"/>
          <w:szCs w:val="24"/>
        </w:rPr>
        <w:t>. Under</w:t>
      </w:r>
      <w:r w:rsidR="00881370">
        <w:rPr>
          <w:rFonts w:cs="Times New Roman"/>
          <w:sz w:val="24"/>
          <w:szCs w:val="24"/>
        </w:rPr>
        <w:t xml:space="preserve"> some </w:t>
      </w:r>
      <w:r w:rsidR="00CE1C2E">
        <w:rPr>
          <w:rFonts w:cs="Times New Roman"/>
          <w:sz w:val="24"/>
          <w:szCs w:val="24"/>
        </w:rPr>
        <w:t>circumstances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ineffective</w:t>
      </w:r>
      <w:r w:rsidR="00881370">
        <w:rPr>
          <w:rFonts w:cs="Times New Roman"/>
          <w:sz w:val="24"/>
          <w:szCs w:val="24"/>
        </w:rPr>
        <w:t xml:space="preserve"> or even harmful vaccines </w:t>
      </w:r>
      <w:r w:rsidR="00A928D0">
        <w:rPr>
          <w:rFonts w:cs="Times New Roman"/>
          <w:sz w:val="24"/>
          <w:szCs w:val="24"/>
        </w:rPr>
        <w:t xml:space="preserve">could </w:t>
      </w:r>
      <w:r w:rsidR="00881370">
        <w:rPr>
          <w:rFonts w:cs="Times New Roman"/>
          <w:sz w:val="24"/>
          <w:szCs w:val="24"/>
        </w:rPr>
        <w:t xml:space="preserve">look </w:t>
      </w:r>
      <w:r w:rsidR="00CE1C2E">
        <w:rPr>
          <w:rFonts w:cs="Times New Roman"/>
          <w:sz w:val="24"/>
          <w:szCs w:val="24"/>
        </w:rPr>
        <w:t>protective. In</w:t>
      </w:r>
      <w:r w:rsidR="004240B1">
        <w:rPr>
          <w:rFonts w:cs="Times New Roman"/>
          <w:sz w:val="24"/>
          <w:szCs w:val="24"/>
        </w:rPr>
        <w:t xml:space="preserve"> the next section</w:t>
      </w:r>
      <w:r w:rsidR="00BE0949">
        <w:rPr>
          <w:rFonts w:cs="Times New Roman"/>
          <w:sz w:val="24"/>
          <w:szCs w:val="24"/>
        </w:rPr>
        <w:t xml:space="preserve"> </w:t>
      </w:r>
      <w:r w:rsidR="00881370">
        <w:rPr>
          <w:rFonts w:cs="Times New Roman"/>
          <w:sz w:val="24"/>
          <w:szCs w:val="24"/>
        </w:rPr>
        <w:t>we</w:t>
      </w:r>
      <w:r w:rsidR="00604C14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numerically evaluate </w:t>
      </w:r>
      <w:r w:rsidR="00BC1EDB">
        <w:rPr>
          <w:rFonts w:cs="Times New Roman"/>
          <w:sz w:val="24"/>
          <w:szCs w:val="24"/>
        </w:rPr>
        <w:t>equation</w:t>
      </w:r>
      <w:r w:rsidR="00E75EAF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2</w:t>
      </w:r>
      <w:r w:rsidR="00E75EAF">
        <w:rPr>
          <w:rFonts w:cs="Times New Roman"/>
          <w:sz w:val="24"/>
          <w:szCs w:val="24"/>
        </w:rPr>
        <w:t xml:space="preserve"> to </w:t>
      </w:r>
      <w:r w:rsidR="00BC1EDB">
        <w:rPr>
          <w:rFonts w:cs="Times New Roman"/>
          <w:sz w:val="24"/>
          <w:szCs w:val="24"/>
        </w:rPr>
        <w:t>identify</w:t>
      </w:r>
      <w:r w:rsidR="00E75EAF">
        <w:rPr>
          <w:rFonts w:cs="Times New Roman"/>
          <w:sz w:val="24"/>
          <w:szCs w:val="24"/>
        </w:rPr>
        <w:t xml:space="preserve"> the magnitu</w:t>
      </w:r>
      <w:r w:rsidR="00BC1EDB">
        <w:rPr>
          <w:rFonts w:cs="Times New Roman"/>
          <w:sz w:val="24"/>
          <w:szCs w:val="24"/>
        </w:rPr>
        <w:t>de</w:t>
      </w:r>
      <w:r w:rsidR="00E75EAF">
        <w:rPr>
          <w:rFonts w:cs="Times New Roman"/>
          <w:sz w:val="24"/>
          <w:szCs w:val="24"/>
        </w:rPr>
        <w:t xml:space="preserve"> and </w:t>
      </w:r>
      <w:r w:rsidR="00BC1EDB">
        <w:rPr>
          <w:rFonts w:cs="Times New Roman"/>
          <w:sz w:val="24"/>
          <w:szCs w:val="24"/>
        </w:rPr>
        <w:t>direction</w:t>
      </w:r>
      <w:r w:rsidR="00E75EAF">
        <w:rPr>
          <w:rFonts w:cs="Times New Roman"/>
          <w:sz w:val="24"/>
          <w:szCs w:val="24"/>
        </w:rPr>
        <w:t xml:space="preserve"> of the biases</w:t>
      </w:r>
      <w:r w:rsidR="00DF1389">
        <w:rPr>
          <w:rFonts w:cs="Times New Roman"/>
          <w:sz w:val="24"/>
          <w:szCs w:val="24"/>
        </w:rPr>
        <w:t xml:space="preserve"> under different conditions</w:t>
      </w:r>
      <w:r w:rsidR="00A928D0">
        <w:rPr>
          <w:rFonts w:cs="Times New Roman"/>
          <w:sz w:val="24"/>
          <w:szCs w:val="24"/>
        </w:rPr>
        <w:t xml:space="preserve">. We </w:t>
      </w:r>
      <w:r w:rsidR="00CE1C2E">
        <w:rPr>
          <w:rFonts w:cs="Times New Roman"/>
          <w:sz w:val="24"/>
          <w:szCs w:val="24"/>
        </w:rPr>
        <w:t xml:space="preserve">also </w:t>
      </w:r>
      <w:r w:rsidR="000D0EE1">
        <w:rPr>
          <w:rFonts w:cs="Times New Roman"/>
          <w:sz w:val="24"/>
          <w:szCs w:val="24"/>
        </w:rPr>
        <w:t>present the results of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 simulation study </w:t>
      </w:r>
      <w:r w:rsidR="00DF1389">
        <w:rPr>
          <w:rFonts w:cs="Times New Roman"/>
          <w:sz w:val="24"/>
          <w:szCs w:val="24"/>
        </w:rPr>
        <w:t>(see supplementary material</w:t>
      </w:r>
      <w:r w:rsidR="00CE1C2E">
        <w:rPr>
          <w:rFonts w:cs="Times New Roman"/>
          <w:sz w:val="24"/>
          <w:szCs w:val="24"/>
        </w:rPr>
        <w:t xml:space="preserve"> for details of the of the simulation </w:t>
      </w:r>
      <w:r w:rsidR="00EC22B4">
        <w:rPr>
          <w:rFonts w:cs="Times New Roman"/>
          <w:sz w:val="24"/>
          <w:szCs w:val="24"/>
        </w:rPr>
        <w:t>study</w:t>
      </w:r>
      <w:r w:rsidR="00DF1389">
        <w:rPr>
          <w:rFonts w:cs="Times New Roman"/>
          <w:sz w:val="24"/>
          <w:szCs w:val="24"/>
        </w:rPr>
        <w:t xml:space="preserve">) </w:t>
      </w:r>
      <w:r w:rsidR="00E75EAF">
        <w:rPr>
          <w:rFonts w:cs="Times New Roman"/>
          <w:sz w:val="24"/>
          <w:szCs w:val="24"/>
        </w:rPr>
        <w:t>to</w:t>
      </w:r>
      <w:r w:rsidR="00BE0949">
        <w:rPr>
          <w:rFonts w:cs="Times New Roman"/>
          <w:sz w:val="24"/>
          <w:szCs w:val="24"/>
        </w:rPr>
        <w:t xml:space="preserve"> </w:t>
      </w:r>
      <w:r w:rsidR="00CE1C2E">
        <w:rPr>
          <w:rFonts w:cs="Times New Roman"/>
          <w:sz w:val="24"/>
          <w:szCs w:val="24"/>
        </w:rPr>
        <w:t>provide further validation of equation 2</w:t>
      </w:r>
      <w:r w:rsidR="00BE0949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and to evaluate </w:t>
      </w:r>
      <w:r w:rsidR="00BC1EDB">
        <w:rPr>
          <w:rFonts w:cs="Times New Roman"/>
          <w:sz w:val="24"/>
          <w:szCs w:val="24"/>
        </w:rPr>
        <w:t>the standard errors of the</w:t>
      </w:r>
      <w:r w:rsidR="00BE0949"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 xml:space="preserve">estimated </w:t>
      </w:r>
      <w:r w:rsidR="00E75EAF">
        <w:rPr>
          <w:rFonts w:cs="Times New Roman"/>
          <w:sz w:val="24"/>
          <w:szCs w:val="24"/>
        </w:rPr>
        <w:t>relative risk</w:t>
      </w:r>
      <w:r w:rsidR="000D0EE1">
        <w:rPr>
          <w:rFonts w:cs="Times New Roman"/>
          <w:sz w:val="24"/>
          <w:szCs w:val="24"/>
        </w:rPr>
        <w:t xml:space="preserve"> under various conditions.</w:t>
      </w:r>
      <w:r w:rsidR="00E75EAF">
        <w:rPr>
          <w:rFonts w:cs="Times New Roman"/>
          <w:sz w:val="24"/>
          <w:szCs w:val="24"/>
        </w:rPr>
        <w:t xml:space="preserve"> </w:t>
      </w:r>
    </w:p>
    <w:p w14:paraId="10FB5F3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1681A784" w14:textId="4D9CEA18" w:rsidR="00072E24" w:rsidRPr="004D27F3" w:rsidRDefault="00431B4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 w:rsidR="003214A6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numerically </w:t>
      </w:r>
      <w:r w:rsidR="003214A6">
        <w:rPr>
          <w:rFonts w:cs="Times New Roman"/>
          <w:sz w:val="24"/>
          <w:szCs w:val="24"/>
        </w:rPr>
        <w:t xml:space="preserve">evaluated the bias in the </w:t>
      </w:r>
      <w:r w:rsidR="00B418B7">
        <w:rPr>
          <w:rFonts w:cs="Times New Roman"/>
          <w:sz w:val="24"/>
          <w:szCs w:val="24"/>
        </w:rPr>
        <w:t xml:space="preserve">apparent </w:t>
      </w:r>
      <w:r w:rsidR="003214A6">
        <w:rPr>
          <w:rFonts w:cs="Times New Roman"/>
          <w:sz w:val="24"/>
          <w:szCs w:val="24"/>
        </w:rPr>
        <w:t xml:space="preserve">relative risk and </w:t>
      </w:r>
      <w:r w:rsidR="003214A6" w:rsidRPr="00B418B7">
        <w:rPr>
          <w:rFonts w:cs="Times New Roman"/>
          <w:i/>
          <w:sz w:val="24"/>
          <w:szCs w:val="24"/>
        </w:rPr>
        <w:t>VE</w:t>
      </w:r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using equation (2)</w:t>
      </w:r>
      <w:r w:rsidR="003214A6">
        <w:rPr>
          <w:rFonts w:cs="Times New Roman"/>
          <w:sz w:val="24"/>
          <w:szCs w:val="24"/>
        </w:rPr>
        <w:t xml:space="preserve">. </w:t>
      </w:r>
      <w:r w:rsidR="00EC22B4">
        <w:rPr>
          <w:rFonts w:cs="Times New Roman"/>
          <w:sz w:val="24"/>
          <w:szCs w:val="24"/>
        </w:rPr>
        <w:t>First,</w:t>
      </w:r>
      <w:r w:rsidR="003214A6">
        <w:rPr>
          <w:rFonts w:cs="Times New Roman"/>
          <w:sz w:val="24"/>
          <w:szCs w:val="24"/>
        </w:rPr>
        <w:t xml:space="preserve"> we considered the case when there is no </w:t>
      </w:r>
      <w:r w:rsidR="00EC22B4">
        <w:rPr>
          <w:rFonts w:cs="Times New Roman"/>
          <w:sz w:val="24"/>
          <w:szCs w:val="24"/>
        </w:rPr>
        <w:t>error</w:t>
      </w:r>
      <w:r w:rsidR="003214A6">
        <w:rPr>
          <w:rFonts w:cs="Times New Roman"/>
          <w:sz w:val="24"/>
          <w:szCs w:val="24"/>
        </w:rPr>
        <w:t xml:space="preserve"> in </w:t>
      </w:r>
      <w:r w:rsidR="003214A6" w:rsidRPr="003214A6">
        <w:rPr>
          <w:rFonts w:cs="Times New Roman"/>
          <w:i/>
          <w:sz w:val="24"/>
          <w:szCs w:val="24"/>
        </w:rPr>
        <w:t>N</w:t>
      </w:r>
      <w:r w:rsidR="00BE0949">
        <w:rPr>
          <w:rFonts w:cs="Times New Roman"/>
          <w:sz w:val="24"/>
          <w:szCs w:val="24"/>
        </w:rPr>
        <w:t xml:space="preserve"> </w:t>
      </w:r>
      <w:r w:rsidR="00B418B7">
        <w:rPr>
          <w:rFonts w:cs="Times New Roman"/>
          <w:sz w:val="24"/>
          <w:szCs w:val="24"/>
        </w:rPr>
        <w:t>(i.e.,</w:t>
      </w:r>
      <w:r w:rsidR="00BE0949">
        <w:rPr>
          <w:rFonts w:cs="Times New Roman"/>
          <w:sz w:val="24"/>
          <w:szCs w:val="24"/>
        </w:rPr>
        <w:t xml:space="preserve"> </w:t>
      </w:r>
      <w:r w:rsidR="003214A6" w:rsidRPr="003214A6">
        <w:rPr>
          <w:rFonts w:cs="Times New Roman"/>
          <w:i/>
          <w:sz w:val="24"/>
          <w:szCs w:val="24"/>
        </w:rPr>
        <w:t>f</w:t>
      </w:r>
      <w:r w:rsidR="003214A6">
        <w:rPr>
          <w:rFonts w:cs="Times New Roman"/>
          <w:sz w:val="24"/>
          <w:szCs w:val="24"/>
        </w:rPr>
        <w:t>=0</w:t>
      </w:r>
      <w:r w:rsidR="00B418B7">
        <w:rPr>
          <w:rFonts w:cs="Times New Roman"/>
          <w:sz w:val="24"/>
          <w:szCs w:val="24"/>
        </w:rPr>
        <w:t>)</w:t>
      </w:r>
      <w:r w:rsidR="003214A6">
        <w:rPr>
          <w:rFonts w:cs="Times New Roman"/>
          <w:sz w:val="24"/>
          <w:szCs w:val="24"/>
        </w:rPr>
        <w:t xml:space="preserve">. Figure 1 shows the apparent relative risk </w:t>
      </w:r>
      <w:r w:rsidR="003214A6" w:rsidRPr="00EC22B4">
        <w:rPr>
          <w:rFonts w:cs="Times New Roman"/>
          <w:i/>
          <w:sz w:val="24"/>
          <w:szCs w:val="24"/>
        </w:rPr>
        <w:t>R</w:t>
      </w:r>
      <w:r w:rsidR="003214A6">
        <w:rPr>
          <w:rFonts w:cs="Times New Roman"/>
          <w:sz w:val="24"/>
          <w:szCs w:val="24"/>
        </w:rPr>
        <w:t xml:space="preserve"> and </w:t>
      </w:r>
      <w:r w:rsidR="003214A6" w:rsidRPr="00EC22B4">
        <w:rPr>
          <w:rFonts w:cs="Times New Roman"/>
          <w:i/>
          <w:sz w:val="24"/>
          <w:szCs w:val="24"/>
        </w:rPr>
        <w:t>VE</w:t>
      </w:r>
      <w:r w:rsidR="003214A6">
        <w:rPr>
          <w:rFonts w:cs="Times New Roman"/>
          <w:sz w:val="24"/>
          <w:szCs w:val="24"/>
        </w:rPr>
        <w:t xml:space="preserve"> when</w:t>
      </w:r>
      <w:r w:rsidR="00BE0949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cs="Times New Roman"/>
            <w:sz w:val="24"/>
            <w:szCs w:val="24"/>
          </w:rPr>
          <m:t xml:space="preserve">=.20 </m:t>
        </m:r>
        <m:r>
          <m:rPr>
            <m:sty m:val="p"/>
          </m:rPr>
          <w:rPr>
            <w:rFonts w:ascii="Cambria Math" w:cs="Times New Roman"/>
            <w:sz w:val="24"/>
            <w:szCs w:val="24"/>
          </w:rPr>
          <m:t>and the true</m:t>
        </m:r>
        <m:r>
          <w:rPr>
            <w:rFonts w:ascii="Cambria Math" w:cs="Times New Roman"/>
            <w:sz w:val="24"/>
            <w:szCs w:val="24"/>
          </w:rPr>
          <m:t xml:space="preserve"> VE=80% </m:t>
        </m:r>
      </m:oMath>
      <w:r w:rsidR="003214A6">
        <w:rPr>
          <w:rFonts w:eastAsiaTheme="minorEastAsia" w:cs="Times New Roman"/>
          <w:sz w:val="24"/>
          <w:szCs w:val="24"/>
        </w:rPr>
        <w:t xml:space="preserve">We find that </w:t>
      </w:r>
      <w:r w:rsidR="00224052">
        <w:rPr>
          <w:rFonts w:eastAsiaTheme="minorEastAsia" w:cs="Times New Roman"/>
          <w:sz w:val="24"/>
          <w:szCs w:val="24"/>
        </w:rPr>
        <w:t xml:space="preserve">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 be either </w:t>
      </w:r>
      <w:r w:rsidR="00224052">
        <w:rPr>
          <w:rFonts w:eastAsiaTheme="minorEastAsia" w:cs="Times New Roman"/>
          <w:sz w:val="24"/>
          <w:szCs w:val="24"/>
        </w:rPr>
        <w:t xml:space="preserve">greater or less than the true </w:t>
      </w:r>
      <w:r w:rsidR="00224052" w:rsidRPr="00224052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=1,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 xml:space="preserve">VE </w:t>
      </w:r>
      <w:r w:rsidR="00EC22B4">
        <w:rPr>
          <w:rFonts w:eastAsiaTheme="minorEastAsia" w:cs="Times New Roman"/>
          <w:sz w:val="24"/>
          <w:szCs w:val="24"/>
        </w:rPr>
        <w:t xml:space="preserve">will be </w:t>
      </w:r>
      <w:r w:rsidR="00224052">
        <w:rPr>
          <w:rFonts w:eastAsiaTheme="minorEastAsia" w:cs="Times New Roman"/>
          <w:sz w:val="24"/>
          <w:szCs w:val="24"/>
        </w:rPr>
        <w:t>less than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B418B7" w:rsidRPr="00B418B7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and the</w:t>
      </w:r>
      <w:r w:rsidR="00224052">
        <w:rPr>
          <w:rFonts w:eastAsiaTheme="minorEastAsia" w:cs="Times New Roman"/>
          <w:sz w:val="24"/>
          <w:szCs w:val="24"/>
        </w:rPr>
        <w:t xml:space="preserve"> apparent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relative risk will </w:t>
      </w:r>
      <w:r w:rsidR="00224052">
        <w:rPr>
          <w:rFonts w:eastAsiaTheme="minorEastAsia" w:cs="Times New Roman"/>
          <w:sz w:val="24"/>
          <w:szCs w:val="24"/>
        </w:rPr>
        <w:t xml:space="preserve">be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EC22B4">
        <w:rPr>
          <w:rFonts w:eastAsiaTheme="minorEastAsia" w:cs="Times New Roman"/>
          <w:sz w:val="24"/>
          <w:szCs w:val="24"/>
        </w:rPr>
        <w:t xml:space="preserve">.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EC22B4">
        <w:rPr>
          <w:rFonts w:eastAsiaTheme="minorEastAsia" w:cs="Times New Roman"/>
          <w:sz w:val="24"/>
          <w:szCs w:val="24"/>
        </w:rPr>
        <w:t xml:space="preserve">, </w:t>
      </w:r>
      <w:r w:rsidR="00224052">
        <w:rPr>
          <w:rFonts w:eastAsiaTheme="minorEastAsia" w:cs="Times New Roman"/>
          <w:sz w:val="24"/>
          <w:szCs w:val="24"/>
        </w:rPr>
        <w:t xml:space="preserve">the apparent </w:t>
      </w:r>
      <w:r w:rsidR="00EC22B4" w:rsidRPr="00EC22B4">
        <w:rPr>
          <w:rFonts w:eastAsiaTheme="minorEastAsia" w:cs="Times New Roman"/>
          <w:i/>
          <w:sz w:val="24"/>
          <w:szCs w:val="24"/>
        </w:rPr>
        <w:t>VE</w:t>
      </w:r>
      <w:r w:rsidR="00EC22B4">
        <w:rPr>
          <w:rFonts w:eastAsiaTheme="minorEastAsia" w:cs="Times New Roman"/>
          <w:sz w:val="24"/>
          <w:szCs w:val="24"/>
        </w:rPr>
        <w:t xml:space="preserve"> can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EC22B4">
        <w:rPr>
          <w:rFonts w:eastAsiaTheme="minorEastAsia" w:cs="Times New Roman"/>
          <w:sz w:val="24"/>
          <w:szCs w:val="24"/>
        </w:rPr>
        <w:t xml:space="preserve">either </w:t>
      </w:r>
      <w:r w:rsidR="00224052">
        <w:rPr>
          <w:rFonts w:eastAsiaTheme="minorEastAsia" w:cs="Times New Roman"/>
          <w:sz w:val="24"/>
          <w:szCs w:val="24"/>
        </w:rPr>
        <w:t xml:space="preserve">be greater or less than </w:t>
      </w:r>
      <w:r w:rsidR="00EC22B4">
        <w:rPr>
          <w:rFonts w:eastAsiaTheme="minorEastAsia" w:cs="Times New Roman"/>
          <w:sz w:val="24"/>
          <w:szCs w:val="24"/>
        </w:rPr>
        <w:t xml:space="preserve">the true </w:t>
      </w:r>
      <w:r w:rsidR="005D50A7" w:rsidRPr="005D50A7">
        <w:rPr>
          <w:rFonts w:eastAsiaTheme="minorEastAsia" w:cs="Times New Roman"/>
          <w:i/>
          <w:sz w:val="24"/>
          <w:szCs w:val="24"/>
        </w:rPr>
        <w:t>VE</w:t>
      </w:r>
      <w:r w:rsidR="00EC22B4" w:rsidRPr="005D50A7">
        <w:rPr>
          <w:rFonts w:eastAsiaTheme="minorEastAsia" w:cs="Times New Roman"/>
          <w:i/>
          <w:sz w:val="24"/>
          <w:szCs w:val="24"/>
        </w:rPr>
        <w:t xml:space="preserve">. </w:t>
      </w:r>
    </w:p>
    <w:p w14:paraId="0AD9ABC6" w14:textId="38F048D3" w:rsidR="00207C91" w:rsidRDefault="00B418B7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performed a simulation study under various conditions. </w:t>
      </w:r>
      <w:bookmarkStart w:id="21" w:name="_Hlk87211176"/>
      <w:r>
        <w:rPr>
          <w:rFonts w:cs="Times New Roman"/>
          <w:sz w:val="24"/>
          <w:szCs w:val="24"/>
        </w:rPr>
        <w:t xml:space="preserve">The inputs for the simulation were 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conditions. </w:t>
      </w:r>
      <w:bookmarkEnd w:id="21"/>
      <w:r w:rsidR="005975B2">
        <w:rPr>
          <w:rFonts w:cs="Times New Roman"/>
          <w:sz w:val="24"/>
          <w:szCs w:val="24"/>
        </w:rPr>
        <w:t>The simulation results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2. 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(column 6) is in excellent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the theoretical calculation of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using</w:t>
      </w:r>
      <w:r w:rsidR="00BE0949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431B43">
        <w:rPr>
          <w:rFonts w:cs="Times New Roman"/>
          <w:sz w:val="24"/>
          <w:szCs w:val="24"/>
        </w:rPr>
        <w:t xml:space="preserve">which </w:t>
      </w:r>
      <w:r w:rsidR="00BD000C">
        <w:rPr>
          <w:rFonts w:cs="Times New Roman"/>
          <w:sz w:val="24"/>
          <w:szCs w:val="24"/>
        </w:rPr>
        <w:t>provid</w:t>
      </w:r>
      <w:r w:rsidR="00431B43">
        <w:rPr>
          <w:rFonts w:cs="Times New Roman"/>
          <w:sz w:val="24"/>
          <w:szCs w:val="24"/>
        </w:rPr>
        <w:t>es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In the first three lines of</w:t>
      </w:r>
      <w:r w:rsidR="00BE0949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Table 2 w</w:t>
      </w:r>
      <w:r w:rsidR="00BD000C">
        <w:rPr>
          <w:rFonts w:cs="Times New Roman"/>
          <w:sz w:val="24"/>
          <w:szCs w:val="24"/>
        </w:rPr>
        <w:t xml:space="preserve">e considered the </w:t>
      </w:r>
      <w:r w:rsidR="00431B43">
        <w:rPr>
          <w:rFonts w:cs="Times New Roman"/>
          <w:sz w:val="24"/>
          <w:szCs w:val="24"/>
        </w:rPr>
        <w:t>situation when the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 xml:space="preserve">null </w:t>
      </w:r>
      <w:r w:rsidR="005E495F">
        <w:rPr>
          <w:rFonts w:cs="Times New Roman"/>
          <w:sz w:val="24"/>
          <w:szCs w:val="24"/>
        </w:rPr>
        <w:t>hypothesis</w:t>
      </w:r>
      <w:r w:rsidR="00BD000C">
        <w:rPr>
          <w:rFonts w:cs="Times New Roman"/>
          <w:sz w:val="24"/>
          <w:szCs w:val="24"/>
        </w:rPr>
        <w:t xml:space="preserve"> </w:t>
      </w:r>
      <w:r w:rsidR="00431B43">
        <w:rPr>
          <w:rFonts w:cs="Times New Roman"/>
          <w:sz w:val="24"/>
          <w:szCs w:val="24"/>
        </w:rPr>
        <w:t>of no vaccine</w:t>
      </w:r>
      <w:r w:rsidR="00BE0949">
        <w:rPr>
          <w:rFonts w:cs="Times New Roman"/>
          <w:sz w:val="24"/>
          <w:szCs w:val="24"/>
        </w:rPr>
        <w:t xml:space="preserve"> </w:t>
      </w:r>
      <w:r w:rsidR="00BD000C">
        <w:rPr>
          <w:rFonts w:cs="Times New Roman"/>
          <w:sz w:val="24"/>
          <w:szCs w:val="24"/>
        </w:rPr>
        <w:t>effect</w:t>
      </w:r>
      <w:r w:rsidR="00431B43">
        <w:rPr>
          <w:rFonts w:cs="Times New Roman"/>
          <w:sz w:val="24"/>
          <w:szCs w:val="24"/>
        </w:rPr>
        <w:t xml:space="preserve"> is true </w:t>
      </w:r>
      <w:r w:rsidR="00BD000C">
        <w:rPr>
          <w:rFonts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BD000C">
        <w:rPr>
          <w:rFonts w:eastAsiaTheme="minorEastAsia" w:cs="Times New Roman"/>
          <w:sz w:val="24"/>
          <w:szCs w:val="24"/>
        </w:rPr>
        <w:t>=1)</w:t>
      </w:r>
      <w:r w:rsidR="00431B43">
        <w:rPr>
          <w:rFonts w:eastAsiaTheme="minorEastAsia" w:cs="Times New Roman"/>
          <w:sz w:val="24"/>
          <w:szCs w:val="24"/>
        </w:rPr>
        <w:t>.</w:t>
      </w:r>
      <w:r w:rsidR="005E495F">
        <w:rPr>
          <w:rFonts w:eastAsiaTheme="minorEastAsia" w:cs="Times New Roman"/>
          <w:sz w:val="24"/>
          <w:szCs w:val="24"/>
        </w:rPr>
        <w:t xml:space="preserve"> We find that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if</w:t>
      </w:r>
      <w:r w:rsidR="0090529C">
        <w:rPr>
          <w:rFonts w:eastAsiaTheme="minorEastAsia" w:cs="Times New Roman"/>
          <w:sz w:val="24"/>
          <w:szCs w:val="24"/>
        </w:rPr>
        <w:t xml:space="preserve"> reporting and linking is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90529C">
        <w:rPr>
          <w:rFonts w:eastAsiaTheme="minorEastAsia" w:cs="Times New Roman"/>
          <w:sz w:val="24"/>
          <w:szCs w:val="24"/>
        </w:rPr>
        <w:t>less than perfect</w:t>
      </w:r>
      <w:ins w:id="22" w:author="Douglas Ezra Morrison" w:date="2021-11-14T13:39:00Z">
        <w:r w:rsidR="007D279F">
          <w:rPr>
            <w:rFonts w:eastAsiaTheme="minorEastAsia" w:cs="Times New Roman"/>
            <w:sz w:val="24"/>
            <w:szCs w:val="24"/>
          </w:rPr>
          <w:t>,</w:t>
        </w:r>
      </w:ins>
      <w:r w:rsidR="0090529C">
        <w:rPr>
          <w:rFonts w:eastAsiaTheme="minorEastAsia" w:cs="Times New Roman"/>
          <w:sz w:val="24"/>
          <w:szCs w:val="24"/>
        </w:rPr>
        <w:t xml:space="preserve"> that is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7D279F" w:rsidRPr="007D279F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&lt;1, </m:t>
        </m:r>
      </m:oMath>
      <w:r w:rsidR="0090529C">
        <w:rPr>
          <w:rFonts w:eastAsiaTheme="minorEastAsia" w:cs="Times New Roman"/>
          <w:sz w:val="24"/>
          <w:szCs w:val="24"/>
        </w:rPr>
        <w:t xml:space="preserve">and with no error in </w:t>
      </w:r>
      <w:r w:rsidR="0090529C" w:rsidRPr="0090529C">
        <w:rPr>
          <w:rFonts w:eastAsiaTheme="minorEastAsia" w:cs="Times New Roman"/>
          <w:i/>
          <w:sz w:val="24"/>
          <w:szCs w:val="24"/>
        </w:rPr>
        <w:t>N</w:t>
      </w:r>
      <w:r w:rsidR="0090529C">
        <w:rPr>
          <w:rFonts w:eastAsiaTheme="minorEastAsia" w:cs="Times New Roman"/>
          <w:sz w:val="24"/>
          <w:szCs w:val="24"/>
        </w:rPr>
        <w:t xml:space="preserve"> </w:t>
      </w:r>
      <w:r w:rsidR="0090529C" w:rsidRPr="0090529C">
        <w:rPr>
          <w:rFonts w:eastAsiaTheme="minorEastAsia" w:cs="Times New Roman"/>
          <w:i/>
          <w:sz w:val="24"/>
          <w:szCs w:val="24"/>
        </w:rPr>
        <w:t>(f</w:t>
      </w:r>
      <w:r w:rsidR="0090529C">
        <w:rPr>
          <w:rFonts w:eastAsiaTheme="minorEastAsia" w:cs="Times New Roman"/>
          <w:sz w:val="24"/>
          <w:szCs w:val="24"/>
        </w:rPr>
        <w:t xml:space="preserve">=0), then the apparent relative risk </w:t>
      </w:r>
      <w:r w:rsidR="0090529C" w:rsidRPr="0090529C">
        <w:rPr>
          <w:rFonts w:eastAsiaTheme="minorEastAsia" w:cs="Times New Roman"/>
          <w:i/>
          <w:sz w:val="24"/>
          <w:szCs w:val="24"/>
        </w:rPr>
        <w:t>R</w:t>
      </w:r>
      <w:r w:rsidR="0090529C">
        <w:rPr>
          <w:rFonts w:eastAsiaTheme="minorEastAsia" w:cs="Times New Roman"/>
          <w:sz w:val="24"/>
          <w:szCs w:val="24"/>
        </w:rPr>
        <w:t xml:space="preserve"> will be less than 1 and the apparent </w:t>
      </w:r>
      <w:r w:rsidR="0090529C" w:rsidRPr="0090529C">
        <w:rPr>
          <w:rFonts w:eastAsiaTheme="minorEastAsia" w:cs="Times New Roman"/>
          <w:i/>
          <w:sz w:val="24"/>
          <w:szCs w:val="24"/>
        </w:rPr>
        <w:t>VE</w:t>
      </w:r>
      <w:r w:rsidR="0090529C">
        <w:rPr>
          <w:rFonts w:eastAsiaTheme="minorEastAsia" w:cs="Times New Roman"/>
          <w:sz w:val="24"/>
          <w:szCs w:val="24"/>
        </w:rPr>
        <w:t xml:space="preserve"> will be greater than 0. </w:t>
      </w:r>
      <w:r w:rsidR="00D705BA">
        <w:rPr>
          <w:rFonts w:eastAsiaTheme="minorEastAsia" w:cs="Times New Roman"/>
          <w:sz w:val="24"/>
          <w:szCs w:val="24"/>
        </w:rPr>
        <w:t xml:space="preserve">In line 7-13 of Table 2, we consider the impact of errors in </w:t>
      </w:r>
      <w:r w:rsidR="00D705BA" w:rsidRPr="00D705BA">
        <w:rPr>
          <w:rFonts w:eastAsiaTheme="minorEastAsia" w:cs="Times New Roman"/>
          <w:i/>
          <w:sz w:val="24"/>
          <w:szCs w:val="24"/>
        </w:rPr>
        <w:t>N</w:t>
      </w:r>
      <w:r w:rsidR="00D705BA">
        <w:rPr>
          <w:rFonts w:eastAsiaTheme="minorEastAsia" w:cs="Times New Roman"/>
          <w:sz w:val="24"/>
          <w:szCs w:val="24"/>
        </w:rPr>
        <w:t xml:space="preserve">. If </w:t>
      </w:r>
      <w:r w:rsidR="005E495F" w:rsidRPr="00477338">
        <w:rPr>
          <w:rFonts w:eastAsiaTheme="minorEastAsia" w:cs="Times New Roman"/>
          <w:i/>
          <w:sz w:val="24"/>
          <w:szCs w:val="24"/>
        </w:rPr>
        <w:t xml:space="preserve">N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 w:rsidRPr="00477338">
        <w:rPr>
          <w:rFonts w:eastAsiaTheme="minorEastAsia" w:cs="Times New Roman"/>
          <w:i/>
          <w:sz w:val="24"/>
          <w:szCs w:val="24"/>
        </w:rPr>
        <w:t>f</w:t>
      </w:r>
      <w:r w:rsidR="005E495F">
        <w:rPr>
          <w:rFonts w:eastAsiaTheme="minorEastAsia" w:cs="Times New Roman"/>
          <w:sz w:val="24"/>
          <w:szCs w:val="24"/>
        </w:rPr>
        <w:t xml:space="preserve">&lt;0),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w:r w:rsidR="00477338" w:rsidRPr="00477338">
        <w:rPr>
          <w:rFonts w:eastAsiaTheme="minorEastAsia" w:cs="Times New Roman"/>
          <w:i/>
          <w:sz w:val="24"/>
          <w:szCs w:val="24"/>
        </w:rPr>
        <w:t>R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w:r w:rsidR="005E495F" w:rsidRPr="00477338">
        <w:rPr>
          <w:rFonts w:eastAsiaTheme="minorEastAsia" w:cs="Times New Roman"/>
          <w:i/>
          <w:sz w:val="24"/>
          <w:szCs w:val="24"/>
        </w:rPr>
        <w:t>VE</w:t>
      </w:r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proofErr w:type="spellStart"/>
      <w:r w:rsidR="00D705BA" w:rsidRPr="00D705BA">
        <w:rPr>
          <w:rFonts w:eastAsiaTheme="minorEastAsia" w:cs="Times New Roman"/>
          <w:i/>
          <w:sz w:val="24"/>
          <w:szCs w:val="24"/>
        </w:rPr>
        <w:t>VE</w:t>
      </w:r>
      <w:r w:rsidR="00D705BA" w:rsidRPr="00D705BA">
        <w:rPr>
          <w:rFonts w:eastAsiaTheme="minorEastAsia" w:cs="Times New Roman"/>
          <w:i/>
          <w:sz w:val="24"/>
          <w:szCs w:val="24"/>
          <w:vertAlign w:val="subscript"/>
        </w:rPr>
        <w:t>true</w:t>
      </w:r>
      <w:proofErr w:type="spellEnd"/>
      <w:r w:rsidR="005E495F">
        <w:rPr>
          <w:rFonts w:eastAsiaTheme="minorEastAsia" w:cs="Times New Roman"/>
          <w:sz w:val="24"/>
          <w:szCs w:val="24"/>
        </w:rPr>
        <w:t>. The direction of the bias</w:t>
      </w:r>
      <w:r w:rsidR="00477338">
        <w:rPr>
          <w:rFonts w:eastAsiaTheme="minorEastAsia" w:cs="Times New Roman"/>
          <w:sz w:val="24"/>
          <w:szCs w:val="24"/>
        </w:rPr>
        <w:t>es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w:r w:rsidR="00477338" w:rsidRPr="00477338">
        <w:rPr>
          <w:rFonts w:eastAsiaTheme="minorEastAsia" w:cs="Times New Roman"/>
          <w:i/>
          <w:sz w:val="24"/>
          <w:szCs w:val="24"/>
        </w:rPr>
        <w:t>f</w:t>
      </w:r>
      <w:r w:rsidR="00477338">
        <w:rPr>
          <w:rFonts w:eastAsiaTheme="minorEastAsia" w:cs="Times New Roman"/>
          <w:i/>
          <w:sz w:val="24"/>
          <w:szCs w:val="24"/>
        </w:rPr>
        <w:t>&gt;</w:t>
      </w:r>
      <w:r w:rsidR="00477338" w:rsidRPr="00477338">
        <w:rPr>
          <w:rFonts w:eastAsiaTheme="minorEastAsia" w:cs="Times New Roman"/>
          <w:sz w:val="24"/>
          <w:szCs w:val="24"/>
        </w:rPr>
        <w:t>0</w:t>
      </w:r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 xml:space="preserve">We also examined </w:t>
      </w:r>
      <w:r w:rsidR="006F7CC6">
        <w:rPr>
          <w:rFonts w:eastAsiaTheme="minorEastAsia" w:cs="Times New Roman"/>
          <w:sz w:val="24"/>
          <w:szCs w:val="24"/>
        </w:rPr>
        <w:t>t</w:t>
      </w:r>
      <w:r w:rsidR="00477338">
        <w:rPr>
          <w:rFonts w:eastAsiaTheme="minorEastAsia" w:cs="Times New Roman"/>
          <w:sz w:val="24"/>
          <w:szCs w:val="24"/>
        </w:rPr>
        <w:t xml:space="preserve">he empirical </w:t>
      </w:r>
      <w:r w:rsidR="006F7CC6">
        <w:rPr>
          <w:rFonts w:eastAsiaTheme="minorEastAsia" w:cs="Times New Roman"/>
          <w:sz w:val="24"/>
          <w:szCs w:val="24"/>
        </w:rPr>
        <w:t>estimate</w:t>
      </w:r>
      <w:r w:rsidR="00477338">
        <w:rPr>
          <w:rFonts w:eastAsiaTheme="minorEastAsia" w:cs="Times New Roman"/>
          <w:sz w:val="24"/>
          <w:szCs w:val="24"/>
        </w:rPr>
        <w:t xml:space="preserve"> of the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standard error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477338">
        <w:rPr>
          <w:rFonts w:eastAsiaTheme="minorEastAsia" w:cs="Times New Roman"/>
          <w:sz w:val="24"/>
          <w:szCs w:val="24"/>
        </w:rPr>
        <w:t>from the simulations</w:t>
      </w:r>
      <w:r w:rsidR="00D705BA">
        <w:rPr>
          <w:rFonts w:eastAsiaTheme="minorEastAsia" w:cs="Times New Roman"/>
          <w:sz w:val="24"/>
          <w:szCs w:val="24"/>
        </w:rPr>
        <w:t xml:space="preserve"> (last </w:t>
      </w:r>
      <w:r w:rsidR="00D705BA">
        <w:rPr>
          <w:rFonts w:eastAsiaTheme="minorEastAsia" w:cs="Times New Roman"/>
          <w:sz w:val="24"/>
          <w:szCs w:val="24"/>
        </w:rPr>
        <w:lastRenderedPageBreak/>
        <w:t>column of Table 2)</w:t>
      </w:r>
      <w:r w:rsidR="006F7CC6">
        <w:rPr>
          <w:rFonts w:eastAsiaTheme="minorEastAsia" w:cs="Times New Roman"/>
          <w:sz w:val="24"/>
          <w:szCs w:val="24"/>
        </w:rPr>
        <w:t>.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In al</w:t>
      </w:r>
      <w:r w:rsidR="006F7CC6">
        <w:rPr>
          <w:rFonts w:eastAsiaTheme="minorEastAsia" w:cs="Times New Roman"/>
          <w:sz w:val="24"/>
          <w:szCs w:val="24"/>
        </w:rPr>
        <w:t>l</w:t>
      </w:r>
      <w:r w:rsidR="005E495F">
        <w:rPr>
          <w:rFonts w:eastAsiaTheme="minorEastAsia" w:cs="Times New Roman"/>
          <w:sz w:val="24"/>
          <w:szCs w:val="24"/>
        </w:rPr>
        <w:t xml:space="preserve"> situations considered the standard error was exceedingly small</w:t>
      </w:r>
      <w:r w:rsidR="006F7CC6">
        <w:rPr>
          <w:rFonts w:eastAsiaTheme="minorEastAsia" w:cs="Times New Roman"/>
          <w:sz w:val="24"/>
          <w:szCs w:val="24"/>
        </w:rPr>
        <w:t xml:space="preserve"> which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results in large part </w:t>
      </w:r>
      <w:r w:rsidR="006F7CC6">
        <w:rPr>
          <w:rFonts w:eastAsiaTheme="minorEastAsia" w:cs="Times New Roman"/>
          <w:sz w:val="24"/>
          <w:szCs w:val="24"/>
        </w:rPr>
        <w:t>from</w:t>
      </w:r>
      <w:r w:rsidR="005E495F">
        <w:rPr>
          <w:rFonts w:eastAsiaTheme="minorEastAsia" w:cs="Times New Roman"/>
          <w:sz w:val="24"/>
          <w:szCs w:val="24"/>
        </w:rPr>
        <w:t xml:space="preserve"> the very large population size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6F7CC6">
        <w:rPr>
          <w:rFonts w:eastAsiaTheme="minorEastAsia" w:cs="Times New Roman"/>
          <w:sz w:val="24"/>
          <w:szCs w:val="24"/>
        </w:rPr>
        <w:t xml:space="preserve">. </w:t>
      </w:r>
      <w:r w:rsidR="005E495F">
        <w:rPr>
          <w:rFonts w:eastAsiaTheme="minorEastAsia" w:cs="Times New Roman"/>
          <w:sz w:val="24"/>
          <w:szCs w:val="24"/>
        </w:rPr>
        <w:t>The small s</w:t>
      </w:r>
      <w:r w:rsidR="00477338">
        <w:rPr>
          <w:rFonts w:eastAsiaTheme="minorEastAsia" w:cs="Times New Roman"/>
          <w:sz w:val="24"/>
          <w:szCs w:val="24"/>
        </w:rPr>
        <w:t>tandard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errors highlight that the main source of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concern in </w:t>
      </w:r>
      <w:r w:rsidR="00E36B3E">
        <w:rPr>
          <w:rFonts w:eastAsiaTheme="minorEastAsia" w:cs="Times New Roman"/>
          <w:sz w:val="24"/>
          <w:szCs w:val="24"/>
        </w:rPr>
        <w:t xml:space="preserve">linked </w:t>
      </w:r>
      <w:r w:rsidR="00D705BA">
        <w:rPr>
          <w:rFonts w:eastAsiaTheme="minorEastAsia" w:cs="Times New Roman"/>
          <w:sz w:val="24"/>
          <w:szCs w:val="24"/>
        </w:rPr>
        <w:t xml:space="preserve">large </w:t>
      </w:r>
      <w:r w:rsidR="00E36B3E">
        <w:rPr>
          <w:rFonts w:eastAsiaTheme="minorEastAsia" w:cs="Times New Roman"/>
          <w:sz w:val="24"/>
          <w:szCs w:val="24"/>
        </w:rPr>
        <w:t xml:space="preserve">population </w:t>
      </w:r>
      <w:r w:rsidR="00477338">
        <w:rPr>
          <w:rFonts w:eastAsiaTheme="minorEastAsia" w:cs="Times New Roman"/>
          <w:sz w:val="24"/>
          <w:szCs w:val="24"/>
        </w:rPr>
        <w:t>registry studies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>is bias rather than sampling variation.</w:t>
      </w:r>
    </w:p>
    <w:p w14:paraId="3D15B3BE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049D6555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2545112C" w14:textId="49E2295D" w:rsidR="005E495F" w:rsidRDefault="005E495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number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general results can be obtained from </w:t>
      </w:r>
      <w:r w:rsidR="00477338">
        <w:rPr>
          <w:rFonts w:cs="Times New Roman"/>
          <w:sz w:val="24"/>
          <w:szCs w:val="24"/>
        </w:rPr>
        <w:t>further analysis of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Equation</w:t>
      </w:r>
      <w:r w:rsidR="0047733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="00E36B3E">
        <w:rPr>
          <w:rFonts w:cs="Times New Roman"/>
          <w:sz w:val="24"/>
          <w:szCs w:val="24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Some of these results are summarized in Table 3….</w:t>
      </w:r>
    </w:p>
    <w:p w14:paraId="65B08DAA" w14:textId="77777777" w:rsidR="00207C91" w:rsidRDefault="00207C91">
      <w:pPr>
        <w:rPr>
          <w:rFonts w:cs="Times New Roman"/>
          <w:sz w:val="24"/>
          <w:szCs w:val="24"/>
        </w:rPr>
      </w:pPr>
    </w:p>
    <w:p w14:paraId="413793F1" w14:textId="77777777" w:rsidR="00207C91" w:rsidRDefault="00207C91">
      <w:pPr>
        <w:rPr>
          <w:rFonts w:cs="Times New Roman"/>
          <w:sz w:val="24"/>
          <w:szCs w:val="24"/>
        </w:rPr>
      </w:pPr>
    </w:p>
    <w:p w14:paraId="0C334E95" w14:textId="77777777" w:rsidR="00207C91" w:rsidRDefault="00207C91">
      <w:pPr>
        <w:rPr>
          <w:rFonts w:cs="Times New Roman"/>
          <w:sz w:val="24"/>
          <w:szCs w:val="24"/>
        </w:rPr>
      </w:pPr>
    </w:p>
    <w:p w14:paraId="275A6F4A" w14:textId="77777777" w:rsidR="0050328C" w:rsidRPr="00207C91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  <w:r w:rsidR="0050328C"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14:paraId="61621F6B" w14:textId="77777777" w:rsidTr="00931CED">
        <w:tc>
          <w:tcPr>
            <w:tcW w:w="2337" w:type="dxa"/>
          </w:tcPr>
          <w:p w14:paraId="536C367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7218C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2D177B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1EAA253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4BEBDDDC" w14:textId="77777777" w:rsidTr="00931CED">
        <w:tc>
          <w:tcPr>
            <w:tcW w:w="2337" w:type="dxa"/>
          </w:tcPr>
          <w:p w14:paraId="0C5C40D6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3019F9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614332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85B918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0FA1F2B8" w14:textId="77777777" w:rsidTr="00931CED">
        <w:tc>
          <w:tcPr>
            <w:tcW w:w="2337" w:type="dxa"/>
          </w:tcPr>
          <w:p w14:paraId="32AB22A1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A5C4EEE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4CF57F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D72FEB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0328C" w:rsidRPr="004D27F3" w14:paraId="24BC4EB8" w14:textId="77777777" w:rsidTr="00931CED">
        <w:tc>
          <w:tcPr>
            <w:tcW w:w="2337" w:type="dxa"/>
          </w:tcPr>
          <w:p w14:paraId="52E9409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95F4F65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75C988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9C13934" w14:textId="77777777" w:rsidR="0050328C" w:rsidRPr="004D27F3" w:rsidRDefault="0050328C">
            <w:pPr>
              <w:rPr>
                <w:rFonts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08E8E86D" w14:textId="77777777" w:rsidTr="00AA6D71">
        <w:trPr>
          <w:trHeight w:val="1267"/>
        </w:trPr>
        <w:tc>
          <w:tcPr>
            <w:tcW w:w="1795" w:type="dxa"/>
          </w:tcPr>
          <w:p w14:paraId="67249F9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23" w:name="_Hlk86314845"/>
            <w:bookmarkStart w:id="24" w:name="_Hlk86314895"/>
          </w:p>
        </w:tc>
        <w:tc>
          <w:tcPr>
            <w:tcW w:w="2250" w:type="dxa"/>
          </w:tcPr>
          <w:p w14:paraId="030C41C6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8440673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34B822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170206E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3CE8120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643C7E3B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7FC3783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5E16CB17" w14:textId="77777777" w:rsidTr="00AA6D71">
        <w:trPr>
          <w:trHeight w:val="1267"/>
        </w:trPr>
        <w:tc>
          <w:tcPr>
            <w:tcW w:w="1795" w:type="dxa"/>
          </w:tcPr>
          <w:p w14:paraId="6A29417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4BC23279" w14:textId="77777777" w:rsidR="00AA6D71" w:rsidRDefault="00AA6D71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74173288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25" w:name="_Hlk86782060"/>
        <w:tc>
          <w:tcPr>
            <w:tcW w:w="2250" w:type="dxa"/>
            <w:vAlign w:val="center"/>
          </w:tcPr>
          <w:p w14:paraId="38FA7ECC" w14:textId="77777777" w:rsidR="006D35B4" w:rsidRPr="004D27F3" w:rsidRDefault="00212CFF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25"/>
          <w:p w14:paraId="1C1BE73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7581B078" w14:textId="77777777" w:rsidR="006D35B4" w:rsidRPr="004D27F3" w:rsidRDefault="00212CFF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4BFDD4B4" w14:textId="77777777" w:rsidR="006D35B4" w:rsidRPr="004D27F3" w:rsidRDefault="00212CFF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75967083" w14:textId="77777777" w:rsidTr="00AA6D71">
        <w:trPr>
          <w:trHeight w:val="1267"/>
        </w:trPr>
        <w:tc>
          <w:tcPr>
            <w:tcW w:w="1795" w:type="dxa"/>
          </w:tcPr>
          <w:p w14:paraId="2B7A134A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0542C0D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CEDED52" w14:textId="77777777" w:rsidR="006D35B4" w:rsidRPr="004D27F3" w:rsidRDefault="00212CFF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26" w:name="_Hlk86400923"/>
        <w:tc>
          <w:tcPr>
            <w:tcW w:w="3690" w:type="dxa"/>
            <w:vAlign w:val="center"/>
          </w:tcPr>
          <w:p w14:paraId="68F27F0D" w14:textId="77777777" w:rsidR="006D35B4" w:rsidRPr="004D27F3" w:rsidRDefault="00212CFF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26"/>
          <w:p w14:paraId="12E0DFA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57F12658" w14:textId="77777777" w:rsidR="006D35B4" w:rsidRPr="004D27F3" w:rsidRDefault="00212CFF" w:rsidP="006D35B4">
            <w:pPr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p w14:paraId="4BD6415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3AF47EE" w14:textId="77777777" w:rsidTr="00AA6D71">
        <w:trPr>
          <w:trHeight w:val="1267"/>
        </w:trPr>
        <w:tc>
          <w:tcPr>
            <w:tcW w:w="1795" w:type="dxa"/>
          </w:tcPr>
          <w:p w14:paraId="276748BA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05DDA37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27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27"/>
          </w:p>
          <w:p w14:paraId="0C1A121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349CDF" w14:textId="77777777" w:rsidR="006D35B4" w:rsidRPr="004D27F3" w:rsidRDefault="006D35B4" w:rsidP="006D35B4">
            <w:pPr>
              <w:rPr>
                <w:rFonts w:eastAsiaTheme="minorEastAsia" w:cs="Times New Roman"/>
                <w:sz w:val="24"/>
                <w:szCs w:val="24"/>
              </w:rPr>
            </w:pPr>
          </w:p>
          <w:p w14:paraId="007310C6" w14:textId="77777777" w:rsidR="006D35B4" w:rsidRPr="004D27F3" w:rsidRDefault="00212CFF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1CADB97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4FB17B93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66DE92B6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23"/>
    <w:p w14:paraId="766739F1" w14:textId="1B41DDFD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BE0949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BE0949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eastAsiaTheme="minorEastAsia" w:cs="Times New Roman"/>
          <w:i/>
          <w:sz w:val="24"/>
          <w:szCs w:val="24"/>
        </w:rPr>
        <w:t>N</w:t>
      </w:r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24"/>
      <w:r w:rsidR="00AA6D71">
        <w:rPr>
          <w:rFonts w:eastAsiaTheme="minorEastAsia" w:cs="Times New Roman"/>
          <w:sz w:val="24"/>
          <w:szCs w:val="24"/>
        </w:rPr>
        <w:t>.</w:t>
      </w:r>
    </w:p>
    <w:p w14:paraId="78FFB7A6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05354781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6804DE6D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D5EF24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3343EF00" w14:textId="3A7DA620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BE0949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BE0949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3182" w:type="pct"/>
        <w:tblLook w:val="0020" w:firstRow="1" w:lastRow="0" w:firstColumn="0" w:lastColumn="0" w:noHBand="0" w:noVBand="0"/>
      </w:tblPr>
      <w:tblGrid>
        <w:gridCol w:w="749"/>
        <w:gridCol w:w="636"/>
        <w:gridCol w:w="636"/>
        <w:gridCol w:w="875"/>
        <w:gridCol w:w="756"/>
        <w:gridCol w:w="222"/>
        <w:gridCol w:w="1191"/>
        <w:gridCol w:w="892"/>
      </w:tblGrid>
      <w:tr w:rsidR="0065154A" w:rsidRPr="0065154A" w14:paraId="152DD150" w14:textId="77777777" w:rsidTr="00DD4A0B">
        <w:trPr>
          <w:tblHeader/>
        </w:trPr>
        <w:tc>
          <w:tcPr>
            <w:tcW w:w="0" w:type="auto"/>
          </w:tcPr>
          <w:bookmarkStart w:id="28" w:name="_Hlk87208148"/>
          <w:p w14:paraId="0437004E" w14:textId="77777777" w:rsidR="0065154A" w:rsidRPr="0065154A" w:rsidRDefault="00212CFF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28"/>
          </w:p>
        </w:tc>
        <w:tc>
          <w:tcPr>
            <w:tcW w:w="534" w:type="pct"/>
          </w:tcPr>
          <w:p w14:paraId="133CECF7" w14:textId="77777777" w:rsidR="0065154A" w:rsidRPr="0065154A" w:rsidRDefault="00212CFF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34" w:type="pct"/>
          </w:tcPr>
          <w:p w14:paraId="0E528BD2" w14:textId="77777777" w:rsidR="0065154A" w:rsidRPr="0065154A" w:rsidRDefault="00212CFF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6EE50E7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0" w:type="auto"/>
          </w:tcPr>
          <w:p w14:paraId="7FA2673C" w14:textId="77777777" w:rsidR="0065154A" w:rsidRPr="0065154A" w:rsidRDefault="0065154A" w:rsidP="0065154A">
            <w:pPr>
              <w:rPr>
                <w:rFonts w:eastAsiaTheme="minorEastAsia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145F674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09D9A6" w14:textId="77004AE0" w:rsidR="0065154A" w:rsidRPr="0065154A" w:rsidRDefault="004922B5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79C272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</w:tr>
      <w:tr w:rsidR="0065154A" w:rsidRPr="0065154A" w14:paraId="7F8A1EB5" w14:textId="77777777" w:rsidTr="00DD4A0B">
        <w:tc>
          <w:tcPr>
            <w:tcW w:w="0" w:type="auto"/>
          </w:tcPr>
          <w:p w14:paraId="19C3B5D1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34" w:type="pct"/>
          </w:tcPr>
          <w:p w14:paraId="0422DEE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0.95</w:t>
            </w:r>
          </w:p>
        </w:tc>
        <w:tc>
          <w:tcPr>
            <w:tcW w:w="534" w:type="pct"/>
          </w:tcPr>
          <w:p w14:paraId="48CE24C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766A0FE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3B05E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E5ED3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E2BCC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33708AD0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0.015</w:t>
            </w:r>
          </w:p>
        </w:tc>
      </w:tr>
      <w:tr w:rsidR="0065154A" w:rsidRPr="0065154A" w14:paraId="6CD3E6EA" w14:textId="77777777" w:rsidTr="00DD4A0B">
        <w:tc>
          <w:tcPr>
            <w:tcW w:w="0" w:type="auto"/>
          </w:tcPr>
          <w:p w14:paraId="70C8FB1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34" w:type="pct"/>
          </w:tcPr>
          <w:p w14:paraId="69558C9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11FEE0E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A0707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BCCC8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7FE7E6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4413E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BC60A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0.013</w:t>
            </w:r>
          </w:p>
        </w:tc>
      </w:tr>
      <w:tr w:rsidR="0065154A" w:rsidRPr="0065154A" w14:paraId="7C71C34B" w14:textId="77777777" w:rsidTr="00DD4A0B">
        <w:tc>
          <w:tcPr>
            <w:tcW w:w="0" w:type="auto"/>
          </w:tcPr>
          <w:p w14:paraId="184E8477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1.0</w:t>
            </w:r>
          </w:p>
        </w:tc>
        <w:tc>
          <w:tcPr>
            <w:tcW w:w="534" w:type="pct"/>
          </w:tcPr>
          <w:p w14:paraId="173C7A9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0.70</w:t>
            </w:r>
          </w:p>
        </w:tc>
        <w:tc>
          <w:tcPr>
            <w:tcW w:w="534" w:type="pct"/>
          </w:tcPr>
          <w:p w14:paraId="0638810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0BB830C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9F4D74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1E6B6323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70345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25D5217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65154A" w:rsidRPr="0065154A" w14:paraId="503F64A8" w14:textId="77777777" w:rsidTr="00DD4A0B">
        <w:tc>
          <w:tcPr>
            <w:tcW w:w="0" w:type="auto"/>
          </w:tcPr>
          <w:p w14:paraId="335E181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3BD02B1D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3C12C6CF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61D3C8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67EAA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3625E2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583F0B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7139" w14:textId="77777777" w:rsidR="0065154A" w:rsidRPr="0065154A" w:rsidRDefault="0065154A" w:rsidP="0065154A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26DA8444" w14:textId="77777777" w:rsidTr="00DD4A0B">
        <w:tc>
          <w:tcPr>
            <w:tcW w:w="0" w:type="auto"/>
          </w:tcPr>
          <w:p w14:paraId="2B056FC7" w14:textId="7F099C3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2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0A9DEA9B" w14:textId="2EBC268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673DF075" w14:textId="031EFCD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E3EA287" w14:textId="56D55D0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+20%</w:t>
              </w:r>
            </w:ins>
          </w:p>
        </w:tc>
        <w:tc>
          <w:tcPr>
            <w:tcW w:w="0" w:type="auto"/>
          </w:tcPr>
          <w:p w14:paraId="53EDEFB5" w14:textId="525EA87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6A11C45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6831E" w14:textId="1472B72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1.204</w:t>
              </w:r>
            </w:ins>
          </w:p>
        </w:tc>
        <w:tc>
          <w:tcPr>
            <w:tcW w:w="0" w:type="auto"/>
          </w:tcPr>
          <w:p w14:paraId="7D00E83E" w14:textId="0FEA052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0.021</w:t>
              </w:r>
            </w:ins>
          </w:p>
        </w:tc>
      </w:tr>
      <w:tr w:rsidR="00BB62D8" w:rsidRPr="0065154A" w14:paraId="5CC55D8A" w14:textId="77777777" w:rsidTr="00DD4A0B">
        <w:tc>
          <w:tcPr>
            <w:tcW w:w="0" w:type="auto"/>
          </w:tcPr>
          <w:p w14:paraId="2810F45B" w14:textId="1FD5624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2D7AFDC2" w14:textId="5828B40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6265C5E1" w14:textId="2C8E859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756530BC" w14:textId="72A8F6E1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3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+10%</w:t>
              </w:r>
            </w:ins>
          </w:p>
        </w:tc>
        <w:tc>
          <w:tcPr>
            <w:tcW w:w="0" w:type="auto"/>
          </w:tcPr>
          <w:p w14:paraId="460BA0FF" w14:textId="571418F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472C247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3809EB0" w14:textId="390D8B2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0.975</w:t>
              </w:r>
            </w:ins>
          </w:p>
        </w:tc>
        <w:tc>
          <w:tcPr>
            <w:tcW w:w="0" w:type="auto"/>
          </w:tcPr>
          <w:p w14:paraId="78548027" w14:textId="579F1F9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0.017</w:t>
              </w:r>
            </w:ins>
          </w:p>
        </w:tc>
      </w:tr>
      <w:tr w:rsidR="00BB62D8" w:rsidRPr="0065154A" w14:paraId="0EA4E220" w14:textId="77777777" w:rsidTr="00DD4A0B">
        <w:tc>
          <w:tcPr>
            <w:tcW w:w="0" w:type="auto"/>
          </w:tcPr>
          <w:p w14:paraId="1AA25D43" w14:textId="0E8BE35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61E09CEB" w14:textId="279C266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00F0CB73" w14:textId="2C7A8CBF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30B9B9B8" w14:textId="747645D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+5%</w:t>
              </w:r>
            </w:ins>
          </w:p>
        </w:tc>
        <w:tc>
          <w:tcPr>
            <w:tcW w:w="0" w:type="auto"/>
          </w:tcPr>
          <w:p w14:paraId="6016917F" w14:textId="78631E40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5CD8AFA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D89600" w14:textId="0D8C7DE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0.860</w:t>
              </w:r>
            </w:ins>
          </w:p>
        </w:tc>
        <w:tc>
          <w:tcPr>
            <w:tcW w:w="0" w:type="auto"/>
          </w:tcPr>
          <w:p w14:paraId="32FF7E81" w14:textId="61C6DC1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4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0.015</w:t>
              </w:r>
            </w:ins>
          </w:p>
        </w:tc>
      </w:tr>
      <w:tr w:rsidR="00BB62D8" w:rsidRPr="0065154A" w14:paraId="124B3CFA" w14:textId="77777777" w:rsidTr="00DD4A0B">
        <w:tc>
          <w:tcPr>
            <w:tcW w:w="0" w:type="auto"/>
          </w:tcPr>
          <w:p w14:paraId="728BF21D" w14:textId="24F70C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7DD44A87" w14:textId="349A99F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543C10F5" w14:textId="2A11C2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1F6360D8" w14:textId="066BB23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</w:t>
              </w:r>
            </w:ins>
          </w:p>
        </w:tc>
        <w:tc>
          <w:tcPr>
            <w:tcW w:w="0" w:type="auto"/>
          </w:tcPr>
          <w:p w14:paraId="42871024" w14:textId="6CA04C6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4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52830E7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EDFD3" w14:textId="5CA011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0.745</w:t>
              </w:r>
            </w:ins>
          </w:p>
        </w:tc>
        <w:tc>
          <w:tcPr>
            <w:tcW w:w="0" w:type="auto"/>
          </w:tcPr>
          <w:p w14:paraId="036D470C" w14:textId="03D09A2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0.013</w:t>
              </w:r>
            </w:ins>
          </w:p>
        </w:tc>
      </w:tr>
      <w:tr w:rsidR="00BB62D8" w:rsidRPr="0065154A" w14:paraId="20309888" w14:textId="77777777" w:rsidTr="00DD4A0B">
        <w:tc>
          <w:tcPr>
            <w:tcW w:w="0" w:type="auto"/>
          </w:tcPr>
          <w:p w14:paraId="69418D15" w14:textId="74B706D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12CE46B5" w14:textId="2C8E27D2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8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0E7B4CB2" w14:textId="649A624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59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2B3A1252" w14:textId="11BA1AF6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0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-5%</w:t>
              </w:r>
            </w:ins>
          </w:p>
        </w:tc>
        <w:tc>
          <w:tcPr>
            <w:tcW w:w="0" w:type="auto"/>
          </w:tcPr>
          <w:p w14:paraId="6DDD9C78" w14:textId="2BA913E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1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69C888C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340466" w14:textId="106E4CA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2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0.631</w:t>
              </w:r>
            </w:ins>
          </w:p>
        </w:tc>
        <w:tc>
          <w:tcPr>
            <w:tcW w:w="0" w:type="auto"/>
          </w:tcPr>
          <w:p w14:paraId="5F99892E" w14:textId="727F8F8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3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0.011</w:t>
              </w:r>
            </w:ins>
          </w:p>
        </w:tc>
      </w:tr>
      <w:tr w:rsidR="00BB62D8" w:rsidRPr="0065154A" w14:paraId="652C2B37" w14:textId="77777777" w:rsidTr="00DD4A0B">
        <w:tc>
          <w:tcPr>
            <w:tcW w:w="0" w:type="auto"/>
          </w:tcPr>
          <w:p w14:paraId="6B6EFD56" w14:textId="22B2780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1BF9C721" w14:textId="33B459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5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5858EC44" w14:textId="28CDCDA5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6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666CDE24" w14:textId="7A56F28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7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-10%</w:t>
              </w:r>
            </w:ins>
          </w:p>
        </w:tc>
        <w:tc>
          <w:tcPr>
            <w:tcW w:w="0" w:type="auto"/>
          </w:tcPr>
          <w:p w14:paraId="79930B6D" w14:textId="74A4139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8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192A5A9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E16431" w14:textId="5590782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69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0.516</w:t>
              </w:r>
            </w:ins>
          </w:p>
        </w:tc>
        <w:tc>
          <w:tcPr>
            <w:tcW w:w="0" w:type="auto"/>
          </w:tcPr>
          <w:p w14:paraId="49CD5469" w14:textId="225F149D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0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0.009</w:t>
              </w:r>
            </w:ins>
          </w:p>
        </w:tc>
      </w:tr>
      <w:tr w:rsidR="00BB62D8" w:rsidRPr="0065154A" w14:paraId="39033196" w14:textId="77777777" w:rsidTr="00DD4A0B">
        <w:tc>
          <w:tcPr>
            <w:tcW w:w="0" w:type="auto"/>
          </w:tcPr>
          <w:p w14:paraId="6A82CC79" w14:textId="34A6A2B4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1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1.0</w:t>
              </w:r>
            </w:ins>
          </w:p>
        </w:tc>
        <w:tc>
          <w:tcPr>
            <w:tcW w:w="534" w:type="pct"/>
          </w:tcPr>
          <w:p w14:paraId="36EB2296" w14:textId="77BC9ACB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2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534" w:type="pct"/>
          </w:tcPr>
          <w:p w14:paraId="759AAC28" w14:textId="198B61EC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3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0.90</w:t>
              </w:r>
            </w:ins>
          </w:p>
        </w:tc>
        <w:tc>
          <w:tcPr>
            <w:tcW w:w="0" w:type="auto"/>
          </w:tcPr>
          <w:p w14:paraId="49CB684D" w14:textId="13385E19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4" w:author="Douglas Ezra Morrison" w:date="2021-11-14T13:16:00Z">
              <w:r w:rsidRPr="0065154A">
                <w:rPr>
                  <w:rFonts w:eastAsiaTheme="minorEastAsia" w:cs="Times New Roman"/>
                  <w:sz w:val="24"/>
                  <w:szCs w:val="24"/>
                </w:rPr>
                <w:t>-20%</w:t>
              </w:r>
            </w:ins>
          </w:p>
        </w:tc>
        <w:tc>
          <w:tcPr>
            <w:tcW w:w="0" w:type="auto"/>
          </w:tcPr>
          <w:p w14:paraId="1B6D2FDC" w14:textId="747EA3DE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5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46D1D54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EED947" w14:textId="39618418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6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0.287</w:t>
              </w:r>
            </w:ins>
          </w:p>
        </w:tc>
        <w:tc>
          <w:tcPr>
            <w:tcW w:w="0" w:type="auto"/>
          </w:tcPr>
          <w:p w14:paraId="3812819D" w14:textId="6D155DB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ins w:id="77" w:author="Douglas Ezra Morrison" w:date="2021-11-14T13:16:00Z">
              <w:r w:rsidRPr="001C29EE">
                <w:rPr>
                  <w:rFonts w:eastAsiaTheme="minorEastAsia" w:cs="Times New Roman"/>
                  <w:sz w:val="24"/>
                  <w:szCs w:val="24"/>
                </w:rPr>
                <w:t>0.005</w:t>
              </w:r>
            </w:ins>
          </w:p>
        </w:tc>
      </w:tr>
      <w:tr w:rsidR="00BB62D8" w:rsidRPr="0065154A" w14:paraId="0AF325B0" w14:textId="77777777" w:rsidTr="00DD4A0B">
        <w:tc>
          <w:tcPr>
            <w:tcW w:w="0" w:type="auto"/>
          </w:tcPr>
          <w:p w14:paraId="66838F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6016FD5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6D00F0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3DE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30DDE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DE76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12B14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27FBC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DD4A0B" w:rsidRPr="0065154A" w14:paraId="3C15B263" w14:textId="77777777" w:rsidTr="00DD4A0B">
        <w:tc>
          <w:tcPr>
            <w:tcW w:w="0" w:type="auto"/>
          </w:tcPr>
          <w:p w14:paraId="3CFAF87F" w14:textId="011023F1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031C02AC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649F2E7D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C75F7B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A6DC03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5308E7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894708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576DD55" w14:textId="77777777" w:rsidR="00DD4A0B" w:rsidRPr="0065154A" w:rsidRDefault="00DD4A0B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DD4A0B" w:rsidRPr="0065154A" w14:paraId="2217960C" w14:textId="77777777" w:rsidTr="00DD4A0B">
        <w:tc>
          <w:tcPr>
            <w:tcW w:w="0" w:type="auto"/>
          </w:tcPr>
          <w:p w14:paraId="276955C2" w14:textId="67846CAD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  <w:r w:rsidRPr="00E85B59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0F0BCC7F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52B0CF85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41601AC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4B13F4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4943C4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B9A505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FCA375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DD4A0B" w:rsidRPr="0065154A" w14:paraId="58C60FE1" w14:textId="77777777" w:rsidTr="00DD4A0B">
        <w:tc>
          <w:tcPr>
            <w:tcW w:w="0" w:type="auto"/>
          </w:tcPr>
          <w:p w14:paraId="7DE41C54" w14:textId="5E4A04DC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  <w:r w:rsidRPr="00E85B59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331FB7C8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62DA3178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A8C32D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54757B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2BCB3F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2210860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4B3892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DD4A0B" w:rsidRPr="0065154A" w14:paraId="76AB89AB" w14:textId="77777777" w:rsidTr="00DD4A0B">
        <w:tc>
          <w:tcPr>
            <w:tcW w:w="0" w:type="auto"/>
          </w:tcPr>
          <w:p w14:paraId="483587DB" w14:textId="77777777" w:rsidR="00DD4A0B" w:rsidRPr="00E85B59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48A9BB91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34" w:type="pct"/>
          </w:tcPr>
          <w:p w14:paraId="328D8FCE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BD29B6A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A11995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5F4E83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53A1DA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74ECC1" w14:textId="77777777" w:rsidR="00DD4A0B" w:rsidRPr="0065154A" w:rsidRDefault="00DD4A0B" w:rsidP="00DD4A0B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</w:tr>
      <w:tr w:rsidR="00BB62D8" w:rsidRPr="0065154A" w14:paraId="3677844B" w14:textId="77777777" w:rsidTr="00DD4A0B">
        <w:tc>
          <w:tcPr>
            <w:tcW w:w="0" w:type="auto"/>
          </w:tcPr>
          <w:p w14:paraId="2CF99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7E5645C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4EBFCD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F28F7A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</w:tcPr>
          <w:p w14:paraId="51B2B74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502D522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B50FE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3E2F450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0.010</w:t>
            </w:r>
          </w:p>
        </w:tc>
      </w:tr>
      <w:tr w:rsidR="00BB62D8" w:rsidRPr="0065154A" w14:paraId="4DA02CC1" w14:textId="77777777" w:rsidTr="00DD4A0B">
        <w:tc>
          <w:tcPr>
            <w:tcW w:w="0" w:type="auto"/>
          </w:tcPr>
          <w:p w14:paraId="221B02E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014BCAC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53AE691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5017CE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+10%</w:t>
            </w:r>
          </w:p>
        </w:tc>
        <w:tc>
          <w:tcPr>
            <w:tcW w:w="0" w:type="auto"/>
          </w:tcPr>
          <w:p w14:paraId="05228DE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9AAAF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2675D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12832E9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0.008</w:t>
            </w:r>
          </w:p>
        </w:tc>
      </w:tr>
      <w:tr w:rsidR="00BB62D8" w:rsidRPr="0065154A" w14:paraId="0D33BAE0" w14:textId="77777777" w:rsidTr="00DD4A0B">
        <w:tc>
          <w:tcPr>
            <w:tcW w:w="0" w:type="auto"/>
          </w:tcPr>
          <w:p w14:paraId="14E1BB4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32DAAAD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09D8293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4B0C35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+5%</w:t>
            </w:r>
          </w:p>
        </w:tc>
        <w:tc>
          <w:tcPr>
            <w:tcW w:w="0" w:type="auto"/>
          </w:tcPr>
          <w:p w14:paraId="4C41F30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1916713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026B5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0DC4444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14ED71FE" w14:textId="77777777" w:rsidTr="00DD4A0B">
        <w:trPr>
          <w:trHeight w:val="492"/>
        </w:trPr>
        <w:tc>
          <w:tcPr>
            <w:tcW w:w="0" w:type="auto"/>
          </w:tcPr>
          <w:p w14:paraId="1494D2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2C5C825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7402326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353921A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18A16D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3F58BF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086E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547E862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0.007</w:t>
            </w:r>
          </w:p>
        </w:tc>
      </w:tr>
      <w:tr w:rsidR="00BB62D8" w:rsidRPr="0065154A" w14:paraId="78460627" w14:textId="77777777" w:rsidTr="00DD4A0B">
        <w:tc>
          <w:tcPr>
            <w:tcW w:w="0" w:type="auto"/>
          </w:tcPr>
          <w:p w14:paraId="743ADF5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1197AE3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0302DC6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FCD46C3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-5%</w:t>
            </w:r>
          </w:p>
        </w:tc>
        <w:tc>
          <w:tcPr>
            <w:tcW w:w="0" w:type="auto"/>
          </w:tcPr>
          <w:p w14:paraId="2120724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74CD94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CF18C9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5CF68480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0.005</w:t>
            </w:r>
          </w:p>
        </w:tc>
      </w:tr>
      <w:tr w:rsidR="00BB62D8" w:rsidRPr="0065154A" w14:paraId="12A4825C" w14:textId="77777777" w:rsidTr="00DD4A0B">
        <w:tc>
          <w:tcPr>
            <w:tcW w:w="0" w:type="auto"/>
          </w:tcPr>
          <w:p w14:paraId="3166F65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560517E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1C740BBC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2AF2F1F5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-10%</w:t>
            </w:r>
          </w:p>
        </w:tc>
        <w:tc>
          <w:tcPr>
            <w:tcW w:w="0" w:type="auto"/>
          </w:tcPr>
          <w:p w14:paraId="4539027E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37218858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787961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4D536C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0.004</w:t>
            </w:r>
          </w:p>
        </w:tc>
      </w:tr>
      <w:tr w:rsidR="00BB62D8" w:rsidRPr="0065154A" w14:paraId="148FEBA1" w14:textId="77777777" w:rsidTr="00DD4A0B">
        <w:tc>
          <w:tcPr>
            <w:tcW w:w="0" w:type="auto"/>
          </w:tcPr>
          <w:p w14:paraId="4C29D11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0.2</w:t>
            </w:r>
          </w:p>
        </w:tc>
        <w:tc>
          <w:tcPr>
            <w:tcW w:w="534" w:type="pct"/>
          </w:tcPr>
          <w:p w14:paraId="7B4879F6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534" w:type="pct"/>
          </w:tcPr>
          <w:p w14:paraId="267BBB3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3C9252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</w:tcPr>
          <w:p w14:paraId="06A27D7F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22B5133B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AF8AB7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44693E82" w14:textId="77777777" w:rsidR="00BB62D8" w:rsidRPr="0065154A" w:rsidRDefault="00BB62D8" w:rsidP="00BB62D8">
            <w:pPr>
              <w:rPr>
                <w:rFonts w:eastAsiaTheme="minorEastAsia" w:cs="Times New Roman"/>
                <w:sz w:val="24"/>
                <w:szCs w:val="24"/>
              </w:rPr>
            </w:pPr>
            <w:r w:rsidRPr="0065154A">
              <w:rPr>
                <w:rFonts w:eastAsiaTheme="minorEastAsia" w:cs="Times New Roman"/>
                <w:sz w:val="24"/>
                <w:szCs w:val="24"/>
              </w:rPr>
              <w:t>0.002</w:t>
            </w:r>
          </w:p>
        </w:tc>
      </w:tr>
    </w:tbl>
    <w:p w14:paraId="530F67B7" w14:textId="77777777" w:rsidR="00547AAA" w:rsidRDefault="00547AAA" w:rsidP="006D7CC3">
      <w:pPr>
        <w:rPr>
          <w:rFonts w:ascii="Cambria Math" w:hAnsi="Cambria Math" w:cs="Times New Roman"/>
          <w:sz w:val="24"/>
          <w:szCs w:val="24"/>
          <w:oMath/>
        </w:rPr>
        <w:sectPr w:rsidR="00547AA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AB55E" w14:textId="77777777" w:rsidR="00224EC5" w:rsidRDefault="00237CE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proofErr w:type="gramStart"/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proofErr w:type="gramEnd"/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9E1B30" w:rsidRPr="009E1B30">
        <w:rPr>
          <w:rFonts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646B0FD1" w14:textId="77777777" w:rsidTr="009E1B30">
        <w:tc>
          <w:tcPr>
            <w:tcW w:w="690" w:type="pct"/>
          </w:tcPr>
          <w:p w14:paraId="62DCA17A" w14:textId="77777777" w:rsidR="009E1B30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True Effects</w:t>
            </w:r>
          </w:p>
          <w:p w14:paraId="452BA65A" w14:textId="35D6F4CB" w:rsidR="009E1B30" w:rsidRPr="000209C4" w:rsidRDefault="009E1B30" w:rsidP="009E1B30">
            <w:pPr>
              <w:jc w:val="center"/>
              <w:rPr>
                <w:rFonts w:cs="Times New Roman"/>
                <w:i/>
                <w:sz w:val="24"/>
                <w:szCs w:val="24"/>
                <w:vertAlign w:val="subscript"/>
              </w:rPr>
            </w:pP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BE0949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proofErr w:type="gramEnd"/>
          </w:p>
        </w:tc>
        <w:tc>
          <w:tcPr>
            <w:tcW w:w="294" w:type="pct"/>
          </w:tcPr>
          <w:p w14:paraId="3699AD27" w14:textId="77777777" w:rsidR="009E1B30" w:rsidRPr="00547AAA" w:rsidRDefault="00212CFF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627BF23A" w14:textId="77777777" w:rsidR="009E1B30" w:rsidRPr="00F458AA" w:rsidRDefault="00212CFF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660B538C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5B90FDF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16FF42F" w14:textId="77777777" w:rsidTr="009E1B30">
        <w:tc>
          <w:tcPr>
            <w:tcW w:w="690" w:type="pct"/>
          </w:tcPr>
          <w:p w14:paraId="7A4ABC22" w14:textId="3B0B9F2E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gramStart"/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547AAA">
              <w:rPr>
                <w:rFonts w:cs="Times New Roman"/>
                <w:sz w:val="24"/>
                <w:szCs w:val="24"/>
              </w:rPr>
              <w:t>&gt;</w:t>
            </w:r>
            <w:proofErr w:type="gramEnd"/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2020642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5B00E0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E1804A8" w14:textId="70E8112F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A77652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D591651" w14:textId="77777777" w:rsidTr="009E1B30">
        <w:tc>
          <w:tcPr>
            <w:tcW w:w="690" w:type="pct"/>
          </w:tcPr>
          <w:p w14:paraId="6EF7B4A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2FDAFF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F7E3EB1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37F859" w14:textId="151FC96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cs="Times New Roman"/>
                <w:sz w:val="24"/>
                <w:szCs w:val="24"/>
              </w:rPr>
              <w:t>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33F457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486590C4" w14:textId="77777777" w:rsidTr="009E1B30">
        <w:tc>
          <w:tcPr>
            <w:tcW w:w="690" w:type="pct"/>
          </w:tcPr>
          <w:p w14:paraId="2DB9CF5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C54BD2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69E9A55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4378AD1B" w14:textId="2A033D5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 xml:space="preserve"> can be &gt;, =, </w:t>
            </w:r>
            <w:proofErr w:type="gramStart"/>
            <w:r>
              <w:rPr>
                <w:rFonts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&lt;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their true values</w:t>
            </w:r>
          </w:p>
        </w:tc>
        <w:tc>
          <w:tcPr>
            <w:tcW w:w="2523" w:type="pct"/>
          </w:tcPr>
          <w:p w14:paraId="0795CEFC" w14:textId="5BAE6CA2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Direction of bias depends on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magnitudes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5141123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as predicted by equation 1</w:t>
            </w:r>
          </w:p>
        </w:tc>
      </w:tr>
      <w:tr w:rsidR="009E1B30" w:rsidRPr="00547AAA" w14:paraId="2D0AFEDF" w14:textId="77777777" w:rsidTr="009E1B30">
        <w:tc>
          <w:tcPr>
            <w:tcW w:w="690" w:type="pct"/>
          </w:tcPr>
          <w:p w14:paraId="7B6F8A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122BA16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2C498B7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1C78849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5684505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7794C47A" w14:textId="77777777" w:rsidTr="009E1B30">
        <w:tc>
          <w:tcPr>
            <w:tcW w:w="690" w:type="pct"/>
          </w:tcPr>
          <w:p w14:paraId="19E08A54" w14:textId="1975AF44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 w:rsidRPr="00547AAA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94" w:type="pct"/>
          </w:tcPr>
          <w:p w14:paraId="56277FC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45D9EC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6A21070" w14:textId="4806FAB2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225D7D18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49562860" w14:textId="77777777" w:rsidTr="009E1B30">
        <w:tc>
          <w:tcPr>
            <w:tcW w:w="690" w:type="pct"/>
          </w:tcPr>
          <w:p w14:paraId="21427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DC71CF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2AAF7EA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299BCD94" w14:textId="0ED3F0E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592A5D9D" w14:textId="6992A63F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7B041C07" w14:textId="77777777" w:rsidTr="009E1B30">
        <w:tc>
          <w:tcPr>
            <w:tcW w:w="690" w:type="pct"/>
          </w:tcPr>
          <w:p w14:paraId="0957CAA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0587F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73CC8E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1F4CB31" w14:textId="2F4E4154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3723FF40" w14:textId="6E169448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3A191EBC" w14:textId="77777777" w:rsidTr="009E1B30">
        <w:tc>
          <w:tcPr>
            <w:tcW w:w="690" w:type="pct"/>
          </w:tcPr>
          <w:p w14:paraId="67B43A5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82E265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D81CD8A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27B72397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7DD267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17D47CF3" w14:textId="77777777" w:rsidTr="009E1B30">
        <w:tc>
          <w:tcPr>
            <w:tcW w:w="690" w:type="pct"/>
          </w:tcPr>
          <w:p w14:paraId="70BCF008" w14:textId="2D69F450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BE0949"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1B5145A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17EA4DD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12B83A92" w14:textId="109E3DF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40ABBF3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really is</w:t>
            </w:r>
          </w:p>
        </w:tc>
      </w:tr>
      <w:tr w:rsidR="009E1B30" w:rsidRPr="00547AAA" w14:paraId="489C7ADC" w14:textId="77777777" w:rsidTr="009E1B30">
        <w:tc>
          <w:tcPr>
            <w:tcW w:w="690" w:type="pct"/>
          </w:tcPr>
          <w:p w14:paraId="4DCA3E6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2C9FF1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A4BFC3B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50184C55" w14:textId="1DF6B23E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proofErr w:type="gramEnd"/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4F353E1B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Vaccine appears less harmful than it is, and could even incorrectly appear beneficial </w:t>
            </w:r>
          </w:p>
        </w:tc>
      </w:tr>
      <w:tr w:rsidR="009E1B30" w:rsidRPr="00547AAA" w14:paraId="2942CAE3" w14:textId="77777777" w:rsidTr="009E1B30">
        <w:trPr>
          <w:trHeight w:val="437"/>
        </w:trPr>
        <w:tc>
          <w:tcPr>
            <w:tcW w:w="690" w:type="pct"/>
          </w:tcPr>
          <w:p w14:paraId="362216B9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CE980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14AA9F0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0A2C320" w14:textId="0020DCC9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2F2493B1" w14:textId="6F64FE7B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BE0949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 incorrectly appear beneficial</w:t>
            </w:r>
          </w:p>
        </w:tc>
      </w:tr>
    </w:tbl>
    <w:p w14:paraId="026E3B4A" w14:textId="77777777" w:rsidR="000A198C" w:rsidRDefault="000A198C">
      <w:pPr>
        <w:rPr>
          <w:rFonts w:cs="Times New Roman"/>
          <w:sz w:val="24"/>
          <w:szCs w:val="24"/>
        </w:rPr>
      </w:pPr>
    </w:p>
    <w:p w14:paraId="59E52AAC" w14:textId="2782DD01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size is underestimated</w:t>
      </w:r>
      <w:r>
        <w:rPr>
          <w:rFonts w:cs="Times New Roman"/>
          <w:sz w:val="24"/>
          <w:szCs w:val="24"/>
        </w:rPr>
        <w:t>,</w:t>
      </w:r>
      <w:r w:rsidR="00BE0949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Pr="009E1B30">
        <w:rPr>
          <w:rFonts w:cs="Times New Roman"/>
          <w:sz w:val="24"/>
          <w:szCs w:val="24"/>
        </w:rPr>
        <w:t xml:space="preserve"> further overestimated</w:t>
      </w:r>
      <w:r>
        <w:rPr>
          <w:rFonts w:cs="Times New Roman"/>
          <w:sz w:val="24"/>
          <w:szCs w:val="24"/>
        </w:rPr>
        <w:t>;</w:t>
      </w:r>
    </w:p>
    <w:p w14:paraId="47A2E972" w14:textId="60745B8E" w:rsidR="009A2278" w:rsidRDefault="00BE0949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size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9E1B30" w:rsidRPr="009E1B30">
        <w:rPr>
          <w:rFonts w:cs="Times New Roman"/>
          <w:sz w:val="24"/>
          <w:szCs w:val="24"/>
        </w:rPr>
        <w:t xml:space="preserve"> further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estimated.</w:t>
      </w:r>
    </w:p>
    <w:p w14:paraId="4FE2868A" w14:textId="77777777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0504AF4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cs="Times New Roman"/>
          <w:sz w:val="24"/>
          <w:szCs w:val="24"/>
        </w:rPr>
        <w:t>Gsell</w:t>
      </w:r>
      <w:proofErr w:type="spellEnd"/>
      <w:r w:rsidRPr="004D27F3">
        <w:rPr>
          <w:rFonts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cs="Times New Roman"/>
          <w:sz w:val="24"/>
          <w:szCs w:val="24"/>
        </w:rPr>
        <w:t>Gruttola</w:t>
      </w:r>
      <w:proofErr w:type="spellEnd"/>
      <w:r w:rsidRPr="004D27F3">
        <w:rPr>
          <w:rFonts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cs="Times New Roman"/>
          <w:sz w:val="24"/>
          <w:szCs w:val="24"/>
        </w:rPr>
        <w:t>Jasseh</w:t>
      </w:r>
      <w:proofErr w:type="spellEnd"/>
      <w:r w:rsidRPr="004D27F3">
        <w:rPr>
          <w:rFonts w:cs="Times New Roman"/>
          <w:sz w:val="24"/>
          <w:szCs w:val="24"/>
        </w:rPr>
        <w:t xml:space="preserve"> M, </w:t>
      </w:r>
      <w:proofErr w:type="spellStart"/>
      <w:r w:rsidRPr="004D27F3">
        <w:rPr>
          <w:rFonts w:cs="Times New Roman"/>
          <w:sz w:val="24"/>
          <w:szCs w:val="24"/>
        </w:rPr>
        <w:t>Nason</w:t>
      </w:r>
      <w:proofErr w:type="spellEnd"/>
      <w:r w:rsidRPr="004D27F3">
        <w:rPr>
          <w:rFonts w:cs="Times New Roman"/>
          <w:sz w:val="24"/>
          <w:szCs w:val="24"/>
        </w:rPr>
        <w:t xml:space="preserve"> M, </w:t>
      </w:r>
      <w:proofErr w:type="spellStart"/>
      <w:r w:rsidRPr="004D27F3">
        <w:rPr>
          <w:rFonts w:cs="Times New Roman"/>
          <w:sz w:val="24"/>
          <w:szCs w:val="24"/>
        </w:rPr>
        <w:t>Riveros</w:t>
      </w:r>
      <w:proofErr w:type="spellEnd"/>
      <w:r w:rsidRPr="004D27F3">
        <w:rPr>
          <w:rFonts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cs="Times New Roman"/>
          <w:sz w:val="24"/>
          <w:szCs w:val="24"/>
        </w:rPr>
        <w:t>Henao</w:t>
      </w:r>
      <w:proofErr w:type="spellEnd"/>
      <w:r w:rsidRPr="004D27F3">
        <w:rPr>
          <w:rFonts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63583EEA" w14:textId="539D309F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BE0949">
        <w:rPr>
          <w:rFonts w:cs="Times New Roman"/>
          <w:sz w:val="24"/>
          <w:szCs w:val="24"/>
        </w:rPr>
        <w:t xml:space="preserve"> </w:t>
      </w:r>
    </w:p>
    <w:p w14:paraId="4B7293C3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cs="Times New Roman"/>
          <w:sz w:val="24"/>
          <w:szCs w:val="24"/>
        </w:rPr>
        <w:t>Bertolino</w:t>
      </w:r>
      <w:proofErr w:type="spellEnd"/>
      <w:r w:rsidRPr="004D27F3">
        <w:rPr>
          <w:rFonts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cs="Times New Roman"/>
          <w:sz w:val="24"/>
          <w:szCs w:val="24"/>
        </w:rPr>
        <w:t>Cadwell</w:t>
      </w:r>
      <w:proofErr w:type="spellEnd"/>
      <w:r w:rsidRPr="004D27F3">
        <w:rPr>
          <w:rFonts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059B8A3E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cs="Times New Roman"/>
          <w:sz w:val="24"/>
          <w:szCs w:val="24"/>
        </w:rPr>
        <w:t>Holtgrave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cs="Times New Roman"/>
          <w:sz w:val="24"/>
          <w:szCs w:val="24"/>
        </w:rPr>
        <w:t>Dorabawila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cs="Times New Roman"/>
          <w:sz w:val="24"/>
          <w:szCs w:val="24"/>
        </w:rPr>
        <w:t>Lutterloh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cs="Times New Roman"/>
          <w:sz w:val="24"/>
          <w:szCs w:val="24"/>
        </w:rPr>
        <w:t>Backenson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cs="Times New Roman"/>
          <w:sz w:val="24"/>
          <w:szCs w:val="24"/>
        </w:rPr>
        <w:t>Morne</w:t>
      </w:r>
      <w:proofErr w:type="spellEnd"/>
      <w:r w:rsidR="005F5CC9" w:rsidRPr="004D27F3">
        <w:rPr>
          <w:rFonts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3B131D4D" w14:textId="77777777" w:rsidR="006565A7" w:rsidRDefault="006565A7">
      <w:pPr>
        <w:rPr>
          <w:rFonts w:cs="Times New Roman"/>
          <w:sz w:val="24"/>
          <w:szCs w:val="24"/>
        </w:rPr>
      </w:pPr>
    </w:p>
    <w:p w14:paraId="6757F653" w14:textId="77777777" w:rsidR="000E02EC" w:rsidRDefault="000E02EC">
      <w:pPr>
        <w:rPr>
          <w:rFonts w:cs="Times New Roman"/>
          <w:sz w:val="24"/>
          <w:szCs w:val="24"/>
        </w:rPr>
      </w:pPr>
    </w:p>
    <w:p w14:paraId="3491C8D0" w14:textId="77777777" w:rsidR="000E02EC" w:rsidRDefault="000E02E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Additional references to consider: </w:t>
      </w:r>
    </w:p>
    <w:p w14:paraId="57D1944D" w14:textId="77777777" w:rsidR="000E02EC" w:rsidRPr="004D27F3" w:rsidRDefault="000E02EC">
      <w:pPr>
        <w:rPr>
          <w:rFonts w:cs="Times New Roman"/>
          <w:sz w:val="24"/>
          <w:szCs w:val="24"/>
        </w:rPr>
      </w:pPr>
    </w:p>
    <w:p w14:paraId="1E33256B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Hartge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JH,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Non-differential misclassification and bias towards the null: a clarification.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1995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>;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52(8):557.</w:t>
      </w:r>
    </w:p>
    <w:p w14:paraId="2B2F2C60" w14:textId="77777777" w:rsidR="00C246EC" w:rsidRPr="004D27F3" w:rsidRDefault="00C246EC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Sorahan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T,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Gilthorpe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MS. Non-differential misclassification of exposure always leads to an underestimate of risk: an incorrect conclusion.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Occupational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and Environmental Medicine,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1994;51(12):839.</w:t>
      </w:r>
    </w:p>
    <w:p w14:paraId="4BC622AF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Km, Brownie C, Haas J. The Effects Of Exposure Misclassification On Estimates Of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Relatwe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Journal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o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f Epidemiology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B2D7C2D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6B0193B3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Tenforde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MW, Self WH,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Naioti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Ginde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Douin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DJ, Olson SM, Talbot HK, Casey JD, Mohr NM,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Zepeski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Gaglani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M. Sustained effectiveness of Pfizer-BioNTech and Moderna vaccines against COVID-19 associated hospitalizations among adults—United States, March–July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2021;70(34):1156.</w:t>
      </w:r>
    </w:p>
    <w:p w14:paraId="368C3390" w14:textId="77777777" w:rsidR="004244A0" w:rsidRPr="004D27F3" w:rsidRDefault="004244A0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Bajema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KL, Dahl RM,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Prill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Meites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E, Rodriguez-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Barradas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MC, Marconi VC,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Beenhouwer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DO, Brown ST,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Holodniy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M, Lucero-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Obusan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C, Rivera-Dominguez G. Effectiveness of COVID-19 mRNA Vaccines Against COVID-19–Associated Hospitalization—Five Veterans Affairs 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lastRenderedPageBreak/>
        <w:t xml:space="preserve">Medical Centers, United States, February 1–August 6, 2021.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Morbidity and Mortality Weekly Report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2021;70(37):1294.</w:t>
      </w:r>
    </w:p>
    <w:p w14:paraId="3BA2E6C4" w14:textId="77777777" w:rsidR="004244A0" w:rsidRPr="004D27F3" w:rsidRDefault="005339A8">
      <w:pPr>
        <w:rPr>
          <w:rFonts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Dosemeci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M,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Wacholder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S,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Lubin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JH. Does nondifferential misclassification of exposure always bias a true effect toward the null value?. 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American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J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ournal of 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E</w:t>
      </w:r>
      <w:r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pidemiology</w:t>
      </w:r>
      <w:r w:rsidR="004D24CC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,</w:t>
      </w: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1990;132(4):746-8.</w:t>
      </w:r>
    </w:p>
    <w:p w14:paraId="737BC3AB" w14:textId="77777777" w:rsidR="00496BF6" w:rsidRDefault="0004101D">
      <w:pPr>
        <w:rPr>
          <w:rFonts w:cs="Times New Roman"/>
          <w:color w:val="222222"/>
          <w:shd w:val="clear" w:color="auto" w:fill="FFFFFF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Weinberg CA, </w:t>
      </w:r>
      <w:proofErr w:type="spellStart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>Umbach</w:t>
      </w:r>
      <w:proofErr w:type="spellEnd"/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DM, Greenland S. When will nondifferential misclassification of an exposure preserve the direction o</w:t>
      </w:r>
      <w:r w:rsidRPr="004D24CC">
        <w:rPr>
          <w:rFonts w:cs="Times New Roman"/>
          <w:color w:val="222222"/>
          <w:shd w:val="clear" w:color="auto" w:fill="FFFFFF"/>
        </w:rPr>
        <w:t xml:space="preserve">f a trend? </w:t>
      </w:r>
      <w:r w:rsidRPr="004D24CC">
        <w:rPr>
          <w:rFonts w:cs="Times New Roman"/>
          <w:i/>
          <w:color w:val="222222"/>
          <w:shd w:val="clear" w:color="auto" w:fill="FFFFFF"/>
        </w:rPr>
        <w:t>American Journal of Epidemiology</w:t>
      </w:r>
      <w:r w:rsidR="004D24CC">
        <w:rPr>
          <w:rFonts w:cs="Times New Roman"/>
          <w:i/>
          <w:color w:val="222222"/>
          <w:shd w:val="clear" w:color="auto" w:fill="FFFFFF"/>
        </w:rPr>
        <w:t>,</w:t>
      </w:r>
      <w:r w:rsidRPr="004D24CC">
        <w:rPr>
          <w:rFonts w:cs="Times New Roman"/>
          <w:color w:val="222222"/>
          <w:shd w:val="clear" w:color="auto" w:fill="FFFFFF"/>
        </w:rPr>
        <w:t xml:space="preserve"> 1994;140(6):565-71.</w:t>
      </w:r>
    </w:p>
    <w:p w14:paraId="6E0E687C" w14:textId="77777777" w:rsidR="0086592A" w:rsidRDefault="0086592A">
      <w:pPr>
        <w:rPr>
          <w:rFonts w:cs="Times New Roman"/>
        </w:rPr>
      </w:pPr>
    </w:p>
    <w:p w14:paraId="39CB5682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48C27DA3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685AA9D5" w14:textId="77777777" w:rsidR="0086592A" w:rsidRPr="0086592A" w:rsidRDefault="0086592A" w:rsidP="0086592A">
      <w:pPr>
        <w:rPr>
          <w:rFonts w:cs="Times New Roman"/>
          <w:b/>
        </w:rPr>
      </w:pPr>
    </w:p>
    <w:p w14:paraId="7932457D" w14:textId="77777777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>Justification of Equation 2</w:t>
      </w:r>
    </w:p>
    <w:p w14:paraId="18A0C8F2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6B499B31" w14:textId="77777777" w:rsidR="0086592A" w:rsidRPr="0086592A" w:rsidRDefault="0086592A" w:rsidP="0086592A">
      <w:pPr>
        <w:rPr>
          <w:rFonts w:cs="Times New Roman"/>
        </w:rPr>
      </w:pPr>
    </w:p>
    <w:p w14:paraId="01D3983F" w14:textId="77777777" w:rsidR="0086592A" w:rsidRPr="0086592A" w:rsidRDefault="00212CFF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55A17B88" w14:textId="6DE1FCE0" w:rsidR="0086592A" w:rsidRPr="0086592A" w:rsidRDefault="00212CFF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04913763" w14:textId="77777777" w:rsidR="0086592A" w:rsidRPr="0086592A" w:rsidRDefault="00212CFF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4EB12460" w14:textId="77777777" w:rsidR="0086592A" w:rsidRPr="0086592A" w:rsidRDefault="00212CFF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78" w:name="_Hlk86598617"/>
    <w:p w14:paraId="078112B1" w14:textId="77777777" w:rsidR="0086592A" w:rsidRPr="0086592A" w:rsidRDefault="00212CFF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78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79" w:name="_Hlk86587906"/>
    </w:p>
    <w:bookmarkEnd w:id="79"/>
    <w:p w14:paraId="22B49FCC" w14:textId="2FD3C568" w:rsidR="0086592A" w:rsidRPr="0086592A" w:rsidRDefault="00212CFF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BE0949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</w:p>
    <w:p w14:paraId="66BCB79E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</w:p>
    <w:p w14:paraId="279C8C12" w14:textId="77777777" w:rsidR="0086592A" w:rsidRPr="0086592A" w:rsidRDefault="0086592A" w:rsidP="0086592A">
      <w:pPr>
        <w:rPr>
          <w:rFonts w:cs="Times New Roman"/>
        </w:rPr>
      </w:pPr>
    </w:p>
    <w:p w14:paraId="3BB64F47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5C0C2E3C" w14:textId="0A33084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80" w:name="_Hlk87184114"/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1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1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80"/>
          <m:r>
            <w:rPr>
              <w:rFonts w:ascii="Cambria Math" w:hAnsi="Cambria Math" w:cs="Times New Roman"/>
            </w:rPr>
            <m:t xml:space="preserve">       (S1) </m:t>
          </m:r>
        </m:oMath>
      </m:oMathPara>
    </w:p>
    <w:p w14:paraId="165C937D" w14:textId="77777777" w:rsidR="0086592A" w:rsidRPr="0086592A" w:rsidRDefault="0086592A" w:rsidP="0086592A">
      <w:pPr>
        <w:rPr>
          <w:rFonts w:cs="Times New Roman"/>
        </w:rPr>
      </w:pPr>
    </w:p>
    <w:p w14:paraId="7892DD4D" w14:textId="669DDBE5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BE0949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82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82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83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3"/>
        <m:r>
          <w:rPr>
            <w:rFonts w:ascii="Cambria Math" w:hAnsi="Cambria Math" w:cs="Times New Roman"/>
          </w:rPr>
          <m:t xml:space="preserve">. </m:t>
        </m:r>
      </m:oMath>
      <w:r w:rsidRPr="0086592A">
        <w:rPr>
          <w:rFonts w:cs="Times New Roman"/>
        </w:rPr>
        <w:t xml:space="preserve">Substituting into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 we have</w:t>
      </w:r>
    </w:p>
    <w:p w14:paraId="49AD2D29" w14:textId="38D5416D" w:rsidR="0086592A" w:rsidRPr="0086592A" w:rsidRDefault="00212CFF" w:rsidP="0086592A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84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84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(S2)</m:t>
          </m:r>
        </m:oMath>
      </m:oMathPara>
    </w:p>
    <w:p w14:paraId="4C630BC5" w14:textId="75C2982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BE0949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BE0949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  <w:r w:rsidRPr="0086592A">
        <w:rPr>
          <w:rFonts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(S3)</m:t>
          </m:r>
        </m:oMath>
      </m:oMathPara>
    </w:p>
    <w:p w14:paraId="009E80C4" w14:textId="77777777" w:rsidR="0086592A" w:rsidRPr="0086592A" w:rsidRDefault="0086592A" w:rsidP="0086592A">
      <w:pPr>
        <w:rPr>
          <w:rFonts w:cs="Times New Roman"/>
        </w:rPr>
      </w:pPr>
    </w:p>
    <w:p w14:paraId="5BBE82D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where</w:t>
      </w:r>
    </w:p>
    <w:p w14:paraId="36AF6A2C" w14:textId="1FBFEF7E" w:rsidR="0086592A" w:rsidRPr="0086592A" w:rsidRDefault="00BE0949" w:rsidP="0086592A">
      <w:pPr>
        <w:rPr>
          <w:rFonts w:cs="Times New Roman"/>
        </w:rPr>
      </w:pPr>
      <w:bookmarkStart w:id="85" w:name="_Hlk86590499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85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 xml:space="preserve">                 (S4)</m:t>
        </m:r>
      </m:oMath>
    </w:p>
    <w:p w14:paraId="0DAA2CBA" w14:textId="538E5EF3" w:rsidR="0086592A" w:rsidRPr="0086592A" w:rsidRDefault="00BE0949" w:rsidP="0086592A">
      <w:pPr>
        <w:rPr>
          <w:rFonts w:cs="Times New Roman"/>
        </w:rPr>
      </w:pPr>
      <w:bookmarkStart w:id="86" w:name="_Hlk86590426"/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w:bookmarkEnd w:id="86"/>
          <m:r>
            <w:rPr>
              <w:rFonts w:ascii="Cambria Math" w:hAnsi="Cambria Math" w:cs="Times New Roman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 xml:space="preserve">               (S5)</m:t>
          </m:r>
        </m:oMath>
      </m:oMathPara>
    </w:p>
    <w:p w14:paraId="366062EE" w14:textId="32E75D9E" w:rsidR="0086592A" w:rsidRPr="0086592A" w:rsidRDefault="00BE0949" w:rsidP="0086592A">
      <w:pPr>
        <w:rPr>
          <w:rFonts w:cs="Times New Roman"/>
          <w:i/>
        </w:rPr>
      </w:pPr>
      <w:r>
        <w:rPr>
          <w:rFonts w:cs="Times New Roman"/>
        </w:rPr>
        <w:lastRenderedPageBreak/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w:bookmarkStart w:id="87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87"/>
        <m:r>
          <w:rPr>
            <w:rFonts w:ascii="Cambria Math" w:hAnsi="Cambria Math" w:cs="Times New Roman"/>
          </w:rPr>
          <m:t xml:space="preserve">           (S6)</m:t>
        </m:r>
      </m:oMath>
    </w:p>
    <w:p w14:paraId="21136DBD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In addition, we have that</w:t>
      </w:r>
    </w:p>
    <w:p w14:paraId="0165A1D6" w14:textId="24BB9BF4" w:rsidR="0086592A" w:rsidRPr="0086592A" w:rsidRDefault="00BE0949" w:rsidP="0086592A">
      <w:pPr>
        <w:rPr>
          <w:rFonts w:cs="Times New Roman"/>
        </w:rPr>
      </w:pPr>
      <w:bookmarkStart w:id="88" w:name="_Hlk86589405"/>
      <w:r>
        <w:rPr>
          <w:rFonts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88"/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89" w:name="_Hlk87210137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End w:id="8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</w:p>
    <w:p w14:paraId="3EAFE117" w14:textId="0617D350" w:rsidR="0086592A" w:rsidRPr="0086592A" w:rsidRDefault="0086592A" w:rsidP="0086592A">
      <w:pPr>
        <w:rPr>
          <w:rFonts w:cs="Times New Roman"/>
          <w:i/>
        </w:rPr>
      </w:pPr>
      <w:r w:rsidRPr="0086592A">
        <w:rPr>
          <w:rFonts w:cs="Times New Roman"/>
        </w:rPr>
        <w:t xml:space="preserve">And it follows that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BE0949">
        <w:rPr>
          <w:rFonts w:cs="Times New Roman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(S7) </m:t>
        </m:r>
      </m:oMath>
    </w:p>
    <w:p w14:paraId="63178219" w14:textId="77777777" w:rsidR="0086592A" w:rsidRPr="0086592A" w:rsidRDefault="0086592A" w:rsidP="0086592A">
      <w:pPr>
        <w:rPr>
          <w:rFonts w:cs="Times New Roman"/>
        </w:rPr>
      </w:pPr>
    </w:p>
    <w:p w14:paraId="17E6DD6A" w14:textId="4AE56264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Substituting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4-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7 into </w:t>
      </w:r>
      <w:r w:rsidRPr="00D34AAE">
        <w:rPr>
          <w:rFonts w:cs="Times New Roman"/>
          <w:i/>
        </w:rPr>
        <w:t>S</w:t>
      </w:r>
      <w:r w:rsidRPr="0086592A">
        <w:rPr>
          <w:rFonts w:cs="Times New Roman"/>
        </w:rPr>
        <w:t>3</w:t>
      </w:r>
      <w:r w:rsidR="00D34AAE">
        <w:rPr>
          <w:rFonts w:cs="Times New Roman"/>
        </w:rPr>
        <w:t>, we find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 xml:space="preserve">that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3 can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be expressed as</w:t>
      </w:r>
      <w:r w:rsidR="00BE0949">
        <w:rPr>
          <w:rFonts w:cs="Times New Roman"/>
        </w:rPr>
        <w:t xml:space="preserve"> </w:t>
      </w:r>
    </w:p>
    <w:p w14:paraId="0EC8E74E" w14:textId="1F8712F3" w:rsidR="0086592A" w:rsidRPr="0086592A" w:rsidRDefault="00212CFF" w:rsidP="0086592A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90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91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91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90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(S8)</m:t>
          </m:r>
        </m:oMath>
      </m:oMathPara>
    </w:p>
    <w:p w14:paraId="14694270" w14:textId="6F6041B3" w:rsidR="0086592A" w:rsidRPr="0086592A" w:rsidRDefault="00BE0949" w:rsidP="0086592A">
      <w:pPr>
        <w:rPr>
          <w:rFonts w:cs="Times New Roman"/>
        </w:rPr>
      </w:pPr>
      <w:r>
        <w:rPr>
          <w:rFonts w:cs="Times New Roman"/>
        </w:rPr>
        <w:t xml:space="preserve">    </w:t>
      </w:r>
      <w:r w:rsidR="0086592A" w:rsidRPr="0086592A">
        <w:rPr>
          <w:rFonts w:cs="Times New Roman"/>
        </w:rPr>
        <w:t xml:space="preserve"> </w:t>
      </w:r>
    </w:p>
    <w:p w14:paraId="2526884C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We now consider the second term on the right size of equation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2. This term converges to </w:t>
      </w:r>
    </w:p>
    <w:p w14:paraId="52479BA2" w14:textId="48BB227A" w:rsidR="0086592A" w:rsidRPr="0086592A" w:rsidRDefault="0086592A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(S9)</m:t>
          </m:r>
        </m:oMath>
      </m:oMathPara>
    </w:p>
    <w:p w14:paraId="40B07CAC" w14:textId="7B9219B9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 xml:space="preserve">Summing the results in equations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 xml:space="preserve">8 and 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9</w:t>
      </w:r>
      <w:r w:rsidR="00BE0949">
        <w:rPr>
          <w:rFonts w:cs="Times New Roman"/>
        </w:rPr>
        <w:t xml:space="preserve"> </w:t>
      </w:r>
      <w:r w:rsidRPr="0086592A">
        <w:rPr>
          <w:rFonts w:cs="Times New Roman"/>
        </w:rPr>
        <w:t>we find that</w:t>
      </w:r>
      <w:r w:rsidR="00BE0949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86592A">
        <w:rPr>
          <w:rFonts w:cs="Times New Roman"/>
        </w:rPr>
        <w:t xml:space="preserve"> converges to </w:t>
      </w:r>
    </w:p>
    <w:p w14:paraId="2E4B8E59" w14:textId="57A60CB5" w:rsidR="0086592A" w:rsidRPr="0086592A" w:rsidRDefault="00D81BB5" w:rsidP="0086592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</m:t>
          </m:r>
        </m:oMath>
      </m:oMathPara>
    </w:p>
    <w:p w14:paraId="298E3E6F" w14:textId="77777777" w:rsidR="009B497B" w:rsidRDefault="009B497B">
      <w:pPr>
        <w:rPr>
          <w:rFonts w:eastAsiaTheme="majorEastAsia" w:cstheme="majorBidi"/>
          <w:sz w:val="26"/>
          <w:szCs w:val="26"/>
        </w:rPr>
      </w:pPr>
      <w:r>
        <w:br w:type="page"/>
      </w:r>
    </w:p>
    <w:p w14:paraId="5533263F" w14:textId="30D9AB52" w:rsidR="0086592A" w:rsidRDefault="00112DA4" w:rsidP="00112DA4">
      <w:pPr>
        <w:pStyle w:val="Heading2"/>
      </w:pPr>
      <w:r>
        <w:lastRenderedPageBreak/>
        <w:t>Proofs of Table 3</w:t>
      </w:r>
    </w:p>
    <w:p w14:paraId="40E023D7" w14:textId="77777777" w:rsidR="00115510" w:rsidRDefault="009B497B" w:rsidP="008952C5">
      <w:pPr>
        <w:pStyle w:val="Heading3"/>
      </w:pPr>
      <w:r>
        <w:t>Row 2:</w:t>
      </w:r>
      <w:r w:rsidR="008952C5">
        <w:t xml:space="preserve"> </w:t>
      </w:r>
    </w:p>
    <w:p w14:paraId="77030C83" w14:textId="18BB6BFA" w:rsidR="00112DA4" w:rsidRDefault="00115510" w:rsidP="00AB1B61">
      <w:r>
        <w:t xml:space="preserve">Claim: </w:t>
      </w:r>
      <w:r w:rsidR="008952C5">
        <w:t>i</w:t>
      </w:r>
      <w:r w:rsidR="00112DA4">
        <w:t xml:space="preserve">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&lt;1,</m:t>
        </m:r>
      </m:oMath>
      <w:r w:rsidR="00112DA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112DA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112DA4">
        <w:t>,</w:t>
      </w:r>
      <w:r w:rsidR="00B1339C">
        <w:t xml:space="preserve">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B1339C">
        <w:t>,</w:t>
      </w:r>
      <w:r w:rsidR="00112DA4">
        <w:t xml:space="preserve"> then</w:t>
      </w:r>
      <w:r w:rsidR="00C54D32"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  <m:aln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="00C54D32">
        <w:t>.</w:t>
      </w:r>
    </w:p>
    <w:p w14:paraId="692A1356" w14:textId="69D4455D" w:rsidR="00C54D32" w:rsidRPr="00C54D32" w:rsidRDefault="00C54D32" w:rsidP="00AB1B61">
      <w:r>
        <w:t>Proof:</w:t>
      </w:r>
    </w:p>
    <w:p w14:paraId="37382D89" w14:textId="77777777" w:rsidR="00C54D32" w:rsidRPr="00C54D32" w:rsidRDefault="00C54D32" w:rsidP="00C54D32"/>
    <w:p w14:paraId="55E84253" w14:textId="77777777" w:rsidR="00AD5BEA" w:rsidRDefault="00212CFF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1B65AC4" w14:textId="4BC4BF35" w:rsidR="00AD5BEA" w:rsidRDefault="00D01D23" w:rsidP="00112DA4">
      <w:pPr>
        <w:rPr>
          <w:rFonts w:eastAsiaTheme="minorEastAsia"/>
        </w:rPr>
      </w:pPr>
      <w:r>
        <w:rPr>
          <w:rFonts w:eastAsiaTheme="minorEastAsia"/>
        </w:rPr>
        <w:t xml:space="preserve">[we can divide </w:t>
      </w:r>
      <w:r w:rsidR="00AD5BEA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AD5BEA">
        <w:rPr>
          <w:rFonts w:eastAsiaTheme="minorEastAsia"/>
        </w:rPr>
        <w:t xml:space="preserve"> </w:t>
      </w:r>
      <w:r>
        <w:rPr>
          <w:rFonts w:eastAsiaTheme="minorEastAsia"/>
        </w:rPr>
        <w:t>without flipping the inequality</w:t>
      </w:r>
      <w:r w:rsidR="00C55E6E">
        <w:rPr>
          <w:rFonts w:eastAsiaTheme="minorEastAsia"/>
        </w:rPr>
        <w:t>,</w:t>
      </w:r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]</w:t>
      </w:r>
    </w:p>
    <w:p w14:paraId="0032CE75" w14:textId="59D5FF77" w:rsidR="009B497B" w:rsidRPr="009B497B" w:rsidRDefault="00AD5BEA" w:rsidP="00AD5BEA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</m:oMath>
      </m:oMathPara>
    </w:p>
    <w:p w14:paraId="265677F5" w14:textId="779E28E7" w:rsidR="00F93A2F" w:rsidRDefault="00F93A2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4A83B0" w14:textId="77777777" w:rsidR="00C55E6E" w:rsidRDefault="00D01D23" w:rsidP="00D01D2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 xml:space="preserve">Row 3: </w:t>
      </w:r>
    </w:p>
    <w:p w14:paraId="56D2F248" w14:textId="3BEB6EA1" w:rsidR="00D01D23" w:rsidRDefault="00C55E6E" w:rsidP="00115510">
      <w:r>
        <w:t xml:space="preserve">Claim: </w:t>
      </w:r>
      <w:r w:rsidR="00D01D23"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 xml:space="preserve">,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D01D23">
        <w:t xml:space="preserve">, then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D01D23">
        <w:t>.</w:t>
      </w:r>
    </w:p>
    <w:p w14:paraId="5B90760D" w14:textId="67B31FEC" w:rsidR="00D01D23" w:rsidRDefault="00C55E6E" w:rsidP="00D01D23">
      <w:r>
        <w:t>Proof:</w:t>
      </w:r>
    </w:p>
    <w:p w14:paraId="70434DDB" w14:textId="009FBD10" w:rsidR="00C55E6E" w:rsidRPr="00D01D23" w:rsidRDefault="00212CFF" w:rsidP="00AD5BEA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&lt;1-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true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&lt;1</m:t>
          </m:r>
        </m:oMath>
      </m:oMathPara>
    </w:p>
    <w:p w14:paraId="5C457917" w14:textId="77777777" w:rsidR="00C55E6E" w:rsidRPr="00D01D23" w:rsidRDefault="00C55E6E" w:rsidP="00D01D23">
      <w:pPr>
        <w:rPr>
          <w:rFonts w:eastAsiaTheme="minorEastAsia"/>
        </w:rPr>
      </w:pPr>
    </w:p>
    <w:p w14:paraId="6CE2D2E7" w14:textId="475B9A1E" w:rsidR="00D01D23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=.5,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=1, 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>by Equation 2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R≈ 0.077&lt;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F156EF">
        <w:rPr>
          <w:rFonts w:eastAsiaTheme="minorEastAsia"/>
        </w:rPr>
        <w:t>.</w:t>
      </w:r>
    </w:p>
    <w:p w14:paraId="7F378E5D" w14:textId="0AEA6427" w:rsidR="00BE4449" w:rsidRPr="00112DA4" w:rsidRDefault="00BE4449" w:rsidP="00112DA4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=.75,  R= .2,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=.8,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=.7,f=0,</m:t>
        </m:r>
      </m:oMath>
      <w:r>
        <w:rPr>
          <w:rFonts w:eastAsiaTheme="minorEastAsia"/>
        </w:rPr>
        <w:t xml:space="preserve"> then </w:t>
      </w:r>
      <w:r w:rsidR="00FC5EC2">
        <w:rPr>
          <w:rFonts w:eastAsiaTheme="minorEastAsia"/>
        </w:rPr>
        <w:t xml:space="preserve">by Equation 2, </w:t>
      </w:r>
      <m:oMath>
        <m:r>
          <w:rPr>
            <w:rFonts w:ascii="Cambria Math" w:eastAsiaTheme="minorEastAsia" w:hAnsi="Cambria Math"/>
          </w:rPr>
          <m:t>R≈.241&gt;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true</m:t>
            </m:r>
          </m:sub>
        </m:sSub>
      </m:oMath>
      <w:r w:rsidR="007E790C">
        <w:rPr>
          <w:rFonts w:eastAsiaTheme="minorEastAsia"/>
        </w:rPr>
        <w:t>.</w:t>
      </w:r>
    </w:p>
    <w:p w14:paraId="396F9068" w14:textId="26978E2A" w:rsidR="009B497B" w:rsidRDefault="009B497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1F35A1B3" w14:textId="4D816058" w:rsidR="00093B74" w:rsidRDefault="00093B74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Adjusted estimator:</w:t>
      </w:r>
    </w:p>
    <w:p w14:paraId="4C655718" w14:textId="6A524E78" w:rsidR="009D777D" w:rsidRDefault="00CD0CEF" w:rsidP="0038362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</w:t>
      </w:r>
      <w:r w:rsidR="009D777D">
        <w:rPr>
          <w:rFonts w:eastAsiaTheme="minorEastAsia" w:cs="Times New Roman"/>
          <w:sz w:val="24"/>
          <w:szCs w:val="24"/>
        </w:rPr>
        <w:t xml:space="preserve">e can solve the following equation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as follows</w:t>
      </w:r>
      <w:r w:rsidR="009D777D">
        <w:rPr>
          <w:rFonts w:eastAsiaTheme="minorEastAsia" w:cs="Times New Roman"/>
          <w:sz w:val="24"/>
          <w:szCs w:val="24"/>
        </w:rPr>
        <w:t>:</w:t>
      </w:r>
    </w:p>
    <w:p w14:paraId="51591FAF" w14:textId="4E07177E" w:rsidR="009D777D" w:rsidRPr="00F30290" w:rsidRDefault="00212CFF" w:rsidP="0038362A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adj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6C16E92" w14:textId="0D08F5AF" w:rsidR="009D777D" w:rsidRPr="009D777D" w:rsidRDefault="00212CFF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14:paraId="653F3C3D" w14:textId="77777777" w:rsidR="00F9119A" w:rsidRPr="00F9119A" w:rsidRDefault="00212CFF" w:rsidP="009D777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2531E150" w14:textId="6C028BA3" w:rsidR="009D777D" w:rsidRPr="00F9119A" w:rsidRDefault="00212CFF" w:rsidP="009D777D">
      <w:pPr>
        <w:rPr>
          <w:rFonts w:eastAsiaTheme="minorEastAs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4F126094" w14:textId="0DD6F31A" w:rsidR="009D777D" w:rsidRPr="00CD0CEF" w:rsidRDefault="00212CFF" w:rsidP="009D777D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04B4076B" w14:textId="0AF43EA6" w:rsidR="00CD0CEF" w:rsidRDefault="00CD0CEF" w:rsidP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>This formula requires estimates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w:commentRangeStart w:id="92"/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w:commentRangeEnd w:id="92"/>
        <m:r>
          <m:rPr>
            <m:sty m:val="p"/>
          </m:rPr>
          <w:rPr>
            <w:rStyle w:val="CommentReference"/>
          </w:rPr>
          <w:commentReference w:id="92"/>
        </m:r>
      </m:oMath>
      <w:r>
        <w:rPr>
          <w:rFonts w:eastAsiaTheme="minorEastAsia" w:cs="Times New Roman"/>
          <w:sz w:val="24"/>
          <w:szCs w:val="24"/>
        </w:rPr>
        <w:t>.</w:t>
      </w:r>
    </w:p>
    <w:p w14:paraId="1FCEA524" w14:textId="297F1FE5" w:rsidR="00F30290" w:rsidRDefault="00F30290">
      <w:pPr>
        <w:rPr>
          <w:rFonts w:eastAsiaTheme="minorEastAsia" w:cs="Times New Roman"/>
          <w:b/>
        </w:rPr>
      </w:pPr>
    </w:p>
    <w:p w14:paraId="1A84DC08" w14:textId="78734EFE" w:rsidR="00CD0CEF" w:rsidRPr="00093B74" w:rsidRDefault="00CD0CEF" w:rsidP="00CD0CEF">
      <w:pPr>
        <w:rPr>
          <w:rFonts w:cs="Times New Roman"/>
          <w:bCs/>
        </w:rPr>
      </w:pPr>
      <w:r>
        <w:rPr>
          <w:rFonts w:cs="Times New Roman"/>
          <w:bCs/>
        </w:rPr>
        <w:t xml:space="preserve">Alternatively, we can invert Equation 2 to solve for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>
        <w:rPr>
          <w:rFonts w:eastAsiaTheme="minorEastAsia" w:cs="Times New Roman"/>
          <w:bCs/>
        </w:rPr>
        <w:t xml:space="preserve"> as follows:</w:t>
      </w:r>
    </w:p>
    <w:p w14:paraId="75F9DBF8" w14:textId="77777777" w:rsidR="00CD0CEF" w:rsidRPr="00093B74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F2701DE" w14:textId="3C0C09A9" w:rsidR="00CD0CEF" w:rsidRPr="0038362A" w:rsidRDefault="00CD0CEF" w:rsidP="00CD0CEF">
      <w:pPr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e>
          </m:d>
        </m:oMath>
      </m:oMathPara>
    </w:p>
    <w:p w14:paraId="0CF74FEA" w14:textId="7AAA662C" w:rsidR="009D777D" w:rsidRPr="00CD0CEF" w:rsidRDefault="00212CFF" w:rsidP="00CD0CEF">
      <w:pPr>
        <w:rPr>
          <w:rFonts w:eastAsia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den>
          </m:f>
        </m:oMath>
      </m:oMathPara>
    </w:p>
    <w:p w14:paraId="2224CA7B" w14:textId="2C948F86" w:rsidR="004137DA" w:rsidRPr="00527CE4" w:rsidRDefault="00CD0CEF">
      <w:pPr>
        <w:rPr>
          <w:rFonts w:eastAsiaTheme="minorEastAsia" w:cs="Times New Roman"/>
          <w:b/>
        </w:rPr>
      </w:pPr>
      <w:r>
        <w:rPr>
          <w:rFonts w:eastAsiaTheme="minorEastAsia" w:cs="Times New Roman"/>
          <w:sz w:val="24"/>
          <w:szCs w:val="24"/>
        </w:rPr>
        <w:t xml:space="preserve">This formula requires accurate estimates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eastAsiaTheme="minorEastAsia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eastAsiaTheme="minorEastAsia" w:cs="Times New Roman"/>
          <w:sz w:val="24"/>
          <w:szCs w:val="24"/>
        </w:rPr>
        <w:t>.</w:t>
      </w:r>
      <w:r w:rsidR="004137DA">
        <w:rPr>
          <w:rFonts w:eastAsiaTheme="minorEastAsia" w:cs="Times New Roman"/>
          <w:bCs/>
        </w:rPr>
        <w:br w:type="page"/>
      </w:r>
    </w:p>
    <w:p w14:paraId="264F307B" w14:textId="588D3930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6C86BEDA" w14:textId="010F10BC" w:rsidR="00741AD1" w:rsidRPr="00384C7D" w:rsidRDefault="00D34AAE" w:rsidP="0086592A">
      <w:pPr>
        <w:rPr>
          <w:rFonts w:cs="Times New Roman"/>
        </w:rPr>
      </w:pPr>
      <w:r w:rsidRPr="00384C7D">
        <w:rPr>
          <w:rFonts w:cs="Times New Roman"/>
        </w:rPr>
        <w:t xml:space="preserve">The inputs for the simulation were motivated by a recent real-world vaccine effectiveness study among adults in New York State (4). We </w:t>
      </w:r>
      <w:del w:id="93" w:author="Douglas Ezra Morrison" w:date="2021-11-14T14:37:00Z">
        <w:r w:rsidRPr="00384C7D" w:rsidDel="008D3C11">
          <w:rPr>
            <w:rFonts w:cs="Times New Roman"/>
          </w:rPr>
          <w:delText xml:space="preserve">used a </w:delText>
        </w:r>
      </w:del>
      <w:ins w:id="94" w:author="Douglas Ezra Morrison" w:date="2021-11-14T14:37:00Z">
        <w:r w:rsidR="008D3C11" w:rsidRPr="00384C7D">
          <w:rPr>
            <w:rFonts w:cs="Times New Roman"/>
          </w:rPr>
          <w:t xml:space="preserve">held the following parameters constant: </w:t>
        </w:r>
      </w:ins>
      <w:r w:rsidRPr="00384C7D">
        <w:rPr>
          <w:rFonts w:cs="Times New Roman"/>
        </w:rPr>
        <w:t>population size</w:t>
      </w:r>
      <w:r w:rsidR="006B65DC" w:rsidRPr="00384C7D">
        <w:rPr>
          <w:rFonts w:cs="Times New Roman"/>
        </w:rPr>
        <w:t>,</w:t>
      </w:r>
      <w:r w:rsidRPr="00384C7D">
        <w:rPr>
          <w:rFonts w:cs="Times New Roman"/>
        </w:rPr>
        <w:t xml:space="preserve"> </w:t>
      </w:r>
      <m:oMath>
        <m:sSub>
          <m:sSubPr>
            <m:ctrlPr>
              <w:ins w:id="95" w:author="Douglas Ezra Morrison" w:date="2021-11-14T14:31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96" w:author="Douglas Ezra Morrison" w:date="2021-11-14T14:31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97" w:author="Douglas Ezra Morrison" w:date="2021-11-14T14:31:00Z"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w:ins>
            </m:r>
          </m:sub>
        </m:sSub>
        <m:r>
          <w:ins w:id="98" w:author="Douglas Ezra Morrison" w:date="2021-11-14T14:31:00Z">
            <w:rPr>
              <w:rFonts w:ascii="Cambria Math" w:hAnsi="Cambria Math" w:cs="Times New Roman"/>
            </w:rPr>
            <m:t>=</m:t>
          </w:ins>
        </m:r>
        <m:r>
          <w:rPr>
            <w:rFonts w:ascii="Cambria Math" w:hAnsi="Cambria Math" w:cs="Times New Roman"/>
          </w:rPr>
          <m:t>11,000,000</m:t>
        </m:r>
      </m:oMath>
      <w:r w:rsidR="00532952" w:rsidRPr="00384C7D">
        <w:rPr>
          <w:rFonts w:cs="Times New Roman"/>
        </w:rPr>
        <w:t>, true vaccination probability</w:t>
      </w:r>
      <w:r w:rsidR="006B65DC" w:rsidRPr="00384C7D">
        <w:rPr>
          <w:rFonts w:cs="Times New Roman"/>
        </w:rPr>
        <w:t>,</w:t>
      </w:r>
      <w:r w:rsidR="00532952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vaccination reporting probability</w:t>
      </w:r>
      <w:r w:rsidR="006B65DC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=0.75</m:t>
        </m:r>
      </m:oMath>
      <w:r w:rsidR="00532952" w:rsidRPr="00384C7D">
        <w:rPr>
          <w:rFonts w:eastAsiaTheme="minorEastAsia" w:cs="Times New Roman"/>
        </w:rPr>
        <w:t>, case reporting probability</w:t>
      </w:r>
      <w:r w:rsidR="006B65DC" w:rsidRPr="00384C7D">
        <w:rPr>
          <w:rFonts w:eastAsiaTheme="minorEastAsia" w:cs="Times New Roman"/>
        </w:rPr>
        <w:t>,</w:t>
      </w:r>
      <w:r w:rsidR="00532952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=0.9</m:t>
        </m:r>
      </m:oMath>
      <w:r w:rsidR="008D3C11" w:rsidRPr="00384C7D">
        <w:rPr>
          <w:rFonts w:eastAsiaTheme="minorEastAsia" w:cs="Times New Roman"/>
        </w:rPr>
        <w:t>, and case rate among unvaccinated individuals</w:t>
      </w:r>
      <w:r w:rsidR="006B65DC" w:rsidRPr="00384C7D">
        <w:rPr>
          <w:rFonts w:eastAsiaTheme="minorEastAsia" w:cs="Times New Roman"/>
        </w:rPr>
        <w:t>,</w:t>
      </w:r>
      <w:r w:rsidR="008D3C11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=0.0014</m:t>
        </m:r>
      </m:oMath>
      <w:r w:rsidR="008D3C11" w:rsidRPr="00384C7D">
        <w:rPr>
          <w:rFonts w:eastAsiaTheme="minorEastAsia" w:cs="Times New Roman"/>
        </w:rPr>
        <w:t>.</w:t>
      </w:r>
      <w:r w:rsidRPr="00384C7D">
        <w:rPr>
          <w:rFonts w:cs="Times New Roman"/>
        </w:rPr>
        <w:t xml:space="preserve"> </w:t>
      </w:r>
      <w:r w:rsidR="00F23208" w:rsidRPr="00384C7D">
        <w:rPr>
          <w:rFonts w:cs="Times New Roman"/>
        </w:rPr>
        <w:t>We varied the true relative risk</w:t>
      </w:r>
      <w:r w:rsidR="006B65DC" w:rsidRPr="00384C7D">
        <w:rPr>
          <w:rFonts w:cs="Times New Roman"/>
        </w:rPr>
        <w:t>,</w:t>
      </w:r>
      <w:r w:rsidR="00F23208" w:rsidRPr="00384C7D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1.0, 0.2</m:t>
            </m:r>
          </m:e>
        </m:d>
      </m:oMath>
      <w:r w:rsidR="00F23208" w:rsidRPr="00384C7D">
        <w:rPr>
          <w:rFonts w:eastAsiaTheme="minorEastAsia" w:cs="Times New Roman"/>
        </w:rPr>
        <w:t>, the record linkage probability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.7, .9, .95</m:t>
            </m:r>
          </m:e>
        </m:d>
      </m:oMath>
      <w:r w:rsidR="00F23208" w:rsidRPr="00384C7D">
        <w:rPr>
          <w:rFonts w:eastAsiaTheme="minorEastAsia" w:cs="Times New Roman"/>
        </w:rPr>
        <w:t>, and the population size overestimation factor</w:t>
      </w:r>
      <w:r w:rsidR="006B65DC" w:rsidRPr="00384C7D">
        <w:rPr>
          <w:rFonts w:eastAsiaTheme="minorEastAsia" w:cs="Times New Roman"/>
        </w:rPr>
        <w:t>,</w:t>
      </w:r>
      <w:r w:rsidR="00F23208" w:rsidRPr="00384C7D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-20%, -10%, -5%, 0%, +5%, +10%, +20%</m:t>
            </m:r>
          </m:e>
        </m:d>
      </m:oMath>
      <w:r w:rsidR="00F23208" w:rsidRPr="00384C7D">
        <w:rPr>
          <w:rFonts w:eastAsiaTheme="minorEastAsia" w:cs="Times New Roman"/>
        </w:rPr>
        <w:t xml:space="preserve">. </w:t>
      </w:r>
      <w:r w:rsidRPr="00384C7D">
        <w:rPr>
          <w:rFonts w:cs="Times New Roman"/>
        </w:rPr>
        <w:t>We performed 1,000 replications for each set of conditions</w:t>
      </w:r>
      <w:r w:rsidR="00532952" w:rsidRPr="00384C7D">
        <w:rPr>
          <w:rFonts w:cs="Times New Roman"/>
        </w:rPr>
        <w:t xml:space="preserve">. </w:t>
      </w:r>
      <w:r w:rsidR="006B65DC" w:rsidRPr="00384C7D">
        <w:rPr>
          <w:rFonts w:cs="Times New Roman"/>
        </w:rPr>
        <w:t xml:space="preserve">Each replication </w:t>
      </w:r>
      <w:r w:rsidR="00583052" w:rsidRPr="00384C7D">
        <w:rPr>
          <w:rFonts w:cs="Times New Roman"/>
        </w:rPr>
        <w:t xml:space="preserve">consisted of the following </w:t>
      </w:r>
      <w:r w:rsidR="00327C6A" w:rsidRPr="00384C7D">
        <w:rPr>
          <w:rFonts w:cs="Times New Roman"/>
        </w:rPr>
        <w:t>steps</w:t>
      </w:r>
      <w:r w:rsidR="0013395A" w:rsidRPr="00384C7D">
        <w:rPr>
          <w:rFonts w:cs="Times New Roman"/>
        </w:rPr>
        <w:t>.</w:t>
      </w:r>
    </w:p>
    <w:p w14:paraId="31928D21" w14:textId="2FC9B8C1" w:rsidR="006870CE" w:rsidRPr="00384C7D" w:rsidRDefault="006B65DC" w:rsidP="0086592A">
      <w:pPr>
        <w:rPr>
          <w:rFonts w:eastAsiaTheme="minorEastAsia" w:cs="Times New Roman"/>
        </w:rPr>
      </w:pPr>
      <w:r w:rsidRPr="00384C7D">
        <w:rPr>
          <w:rFonts w:cs="Times New Roman"/>
        </w:rPr>
        <w:t>W</w:t>
      </w:r>
      <w:r w:rsidR="00532952" w:rsidRPr="00384C7D">
        <w:rPr>
          <w:rFonts w:cs="Times New Roman"/>
        </w:rPr>
        <w:t>e first simulate</w:t>
      </w:r>
      <w:r w:rsidR="00741AD1" w:rsidRPr="00384C7D">
        <w:rPr>
          <w:rFonts w:cs="Times New Roman"/>
        </w:rPr>
        <w:t>d</w:t>
      </w:r>
      <w:r w:rsidR="00532952" w:rsidRPr="00384C7D">
        <w:rPr>
          <w:rFonts w:cs="Times New Roman"/>
        </w:rPr>
        <w:t xml:space="preserve"> the true number of vaccinated</w:t>
      </w:r>
      <w:r w:rsidRPr="00384C7D">
        <w:rPr>
          <w:rFonts w:cs="Times New Roman"/>
        </w:rPr>
        <w:t xml:space="preserve">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>, using a binomial distribution</w:t>
      </w:r>
      <w:r w:rsidR="00741AD1" w:rsidRPr="00384C7D">
        <w:rPr>
          <w:rFonts w:eastAsiaTheme="minorEastAsia" w:cs="Times New Roman"/>
        </w:rPr>
        <w:t xml:space="preserve"> with</w:t>
      </w:r>
      <w:r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</w:t>
      </w:r>
      <w:r w:rsidR="00741AD1" w:rsidRPr="00384C7D">
        <w:rPr>
          <w:rFonts w:eastAsiaTheme="minorEastAsia" w:cs="Times New Roman"/>
        </w:rPr>
        <w:t xml:space="preserve">and </w:t>
      </w:r>
      <w:r w:rsidRPr="00384C7D">
        <w:rPr>
          <w:rFonts w:eastAsiaTheme="minorEastAsia" w:cs="Times New Roman"/>
        </w:rPr>
        <w:t xml:space="preserve">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Pr="00384C7D">
        <w:rPr>
          <w:rFonts w:eastAsiaTheme="minorEastAsia" w:cs="Times New Roman"/>
        </w:rPr>
        <w:t xml:space="preserve">Next, we simulated the number of individuals with vaccination records,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>. We simulated the number of individuals with vaccination</w:t>
      </w:r>
      <w:r w:rsidR="0041426B" w:rsidRPr="00384C7D">
        <w:rPr>
          <w:rFonts w:eastAsiaTheme="minorEastAsia" w:cs="Times New Roman"/>
        </w:rPr>
        <w:t xml:space="preserve"> and case</w:t>
      </w:r>
      <w:r w:rsidRPr="00384C7D">
        <w:rPr>
          <w:rFonts w:eastAsiaTheme="minorEastAsia" w:cs="Times New Roman"/>
        </w:rPr>
        <w:t xml:space="preserve"> records</w:t>
      </w:r>
      <w:r w:rsidR="0041426B" w:rsidRPr="00384C7D">
        <w:rPr>
          <w:rFonts w:eastAsiaTheme="minorEastAsia" w:cs="Times New Roman"/>
        </w:rPr>
        <w:t xml:space="preserve"> (not necessarily linked)</w:t>
      </w:r>
      <w:r w:rsidRPr="00384C7D">
        <w:rPr>
          <w:rFonts w:eastAsiaTheme="minorEastAsia" w:cs="Times New Roman"/>
        </w:rPr>
        <w:t>,</w:t>
      </w:r>
      <w:commentRangeStart w:id="99"/>
      <w:r w:rsidRPr="00384C7D">
        <w:rPr>
          <w:rFonts w:eastAsiaTheme="minorEastAsia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w:commentRangeEnd w:id="99"/>
        <m:r>
          <m:rPr>
            <m:sty m:val="p"/>
          </m:rPr>
          <w:rPr>
            <w:rStyle w:val="CommentReference"/>
            <w:sz w:val="22"/>
            <w:szCs w:val="22"/>
          </w:rPr>
          <w:commentReference w:id="99"/>
        </m:r>
      </m:oMath>
      <w:r w:rsidRPr="00384C7D">
        <w:rPr>
          <w:rFonts w:eastAsiaTheme="minorEastAsia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Pr="00384C7D">
        <w:rPr>
          <w:rFonts w:eastAsiaTheme="minorEastAsia" w:cs="Times New Roman"/>
        </w:rPr>
        <w:t>.</w:t>
      </w:r>
      <w:r w:rsidR="00E5438A" w:rsidRPr="00384C7D">
        <w:rPr>
          <w:rFonts w:eastAsiaTheme="minorEastAsia" w:cs="Times New Roman"/>
        </w:rPr>
        <w:t xml:space="preserve"> We simulated the number of individuals with linked vaccination and case records, </w:t>
      </w:r>
      <w:commentRangeStart w:id="100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  <w:commentRangeEnd w:id="100"/>
        <m:r>
          <m:rPr>
            <m:sty m:val="p"/>
          </m:rPr>
          <w:rPr>
            <w:rStyle w:val="CommentReference"/>
            <w:sz w:val="22"/>
            <w:szCs w:val="22"/>
          </w:rPr>
          <w:commentReference w:id="100"/>
        </m:r>
      </m:oMath>
      <w:r w:rsidR="00E5438A" w:rsidRPr="00384C7D">
        <w:rPr>
          <w:rFonts w:eastAsiaTheme="minorEastAsia" w:cs="Times New Roman"/>
        </w:rPr>
        <w:t xml:space="preserve">, </w:t>
      </w:r>
      <w:r w:rsidR="00741AD1" w:rsidRPr="00384C7D">
        <w:rPr>
          <w:rFonts w:eastAsiaTheme="minorEastAsia" w:cs="Times New Roman"/>
        </w:rPr>
        <w:t xml:space="preserve">as a binomial distribution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</m:oMath>
      <w:r w:rsidR="00741AD1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="00741AD1" w:rsidRPr="00384C7D">
        <w:rPr>
          <w:rFonts w:eastAsiaTheme="minorEastAsia" w:cs="Times New Roman"/>
        </w:rPr>
        <w:t xml:space="preserve">. </w:t>
      </w:r>
      <w:r w:rsidR="003850DD" w:rsidRPr="00384C7D">
        <w:rPr>
          <w:rFonts w:eastAsiaTheme="minorEastAsia" w:cs="Times New Roman"/>
        </w:rPr>
        <w:t xml:space="preserve">We simulated the number of vaccinated individuals without vaccination records </w:t>
      </w:r>
      <w:r w:rsidR="00BC2C9D">
        <w:rPr>
          <w:rFonts w:eastAsiaTheme="minorEastAsia" w:cs="Times New Roman"/>
        </w:rPr>
        <w:t xml:space="preserve">but </w:t>
      </w:r>
      <w:r w:rsidR="004163FD" w:rsidRPr="00384C7D">
        <w:rPr>
          <w:rFonts w:eastAsiaTheme="minorEastAsia" w:cs="Times New Roman"/>
        </w:rPr>
        <w:t>with case records</w:t>
      </w:r>
      <w:r w:rsidR="003850DD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81672E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1672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81672E" w:rsidRPr="00384C7D">
        <w:rPr>
          <w:rFonts w:eastAsiaTheme="minorEastAsia" w:cs="Times New Roman"/>
        </w:rPr>
        <w:t xml:space="preserve">We simulated the number of unvaccinated individuals </w:t>
      </w:r>
      <w:r w:rsidR="001F39F8" w:rsidRPr="00384C7D">
        <w:rPr>
          <w:rFonts w:eastAsiaTheme="minorEastAsia" w:cs="Times New Roman"/>
        </w:rPr>
        <w:t>with case records</w:t>
      </w:r>
      <w:r w:rsidR="0081672E" w:rsidRPr="00384C7D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sub>
        </m:sSub>
      </m:oMath>
      <w:r w:rsidR="00735EC9" w:rsidRPr="00384C7D">
        <w:rPr>
          <w:rFonts w:eastAsiaTheme="minorEastAsia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735EC9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9C6BDC" w:rsidRPr="00384C7D">
        <w:rPr>
          <w:rFonts w:eastAsiaTheme="minorEastAsia" w:cs="Times New Roman"/>
        </w:rPr>
        <w:t xml:space="preserve">Finally, we derived the number of reported cases,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4F6DCF">
        <w:rPr>
          <w:rFonts w:eastAsiaTheme="minorEastAsia" w:cs="Times New Roman"/>
        </w:rPr>
        <w:t>the estimated population size</w:t>
      </w:r>
      <w:r w:rsidR="007840B6">
        <w:rPr>
          <w:rFonts w:eastAsiaTheme="minorEastAsia" w:cs="Times New Roman"/>
        </w:rPr>
        <w:t>,</w:t>
      </w:r>
      <w:r w:rsidR="004F6DC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1+f</m:t>
            </m:r>
          </m:e>
        </m:d>
      </m:oMath>
      <w:r w:rsidR="004F6DCF">
        <w:rPr>
          <w:rFonts w:eastAsiaTheme="minorEastAsia" w:cs="Times New Roman"/>
        </w:rPr>
        <w:t>; t</w:t>
      </w:r>
      <w:r w:rsidR="00C628CA" w:rsidRPr="00384C7D">
        <w:rPr>
          <w:rFonts w:eastAsiaTheme="minorEastAsia" w:cs="Times New Roman"/>
        </w:rPr>
        <w:t xml:space="preserve">he apparent number of nonvaccinated individuals,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=N-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the apparent number of nonvaccinated cases</w:t>
      </w:r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VC</m:t>
            </m:r>
          </m:sub>
        </m:sSub>
      </m:oMath>
      <w:r w:rsidR="001F4AAB" w:rsidRPr="00384C7D">
        <w:rPr>
          <w:rFonts w:eastAsiaTheme="minorEastAsia" w:cs="Times New Roman"/>
        </w:rPr>
        <w:t>;</w:t>
      </w:r>
      <w:r w:rsidR="00C628C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the </w:t>
      </w:r>
      <w:r w:rsidR="00C628CA" w:rsidRPr="00384C7D">
        <w:rPr>
          <w:rFonts w:eastAsiaTheme="minorEastAsia" w:cs="Times New Roman"/>
        </w:rPr>
        <w:t xml:space="preserve">estimated relative risk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="001F4AAB" w:rsidRPr="00384C7D">
        <w:rPr>
          <w:rFonts w:eastAsiaTheme="minorEastAsia" w:cs="Times New Roman"/>
        </w:rPr>
        <w:t>;</w:t>
      </w:r>
      <w:r w:rsidR="006870CE" w:rsidRPr="00384C7D">
        <w:rPr>
          <w:rFonts w:eastAsiaTheme="minorEastAsia" w:cs="Times New Roman"/>
        </w:rPr>
        <w:t xml:space="preserve"> and the estimated vaccine efficacy</w:t>
      </w:r>
      <w:r w:rsidR="001F4AAB" w:rsidRPr="00384C7D">
        <w:rPr>
          <w:rFonts w:eastAsiaTheme="minorEastAsia" w:cs="Times New Roman"/>
        </w:rPr>
        <w:t>,</w:t>
      </w:r>
      <w:r w:rsidR="006870CE" w:rsidRPr="00384C7D">
        <w:rPr>
          <w:rFonts w:eastAsiaTheme="minorEastAsia" w:cs="Times New Roman"/>
        </w:rPr>
        <w:t xml:space="preserve"> 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VE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×100%</m:t>
        </m:r>
      </m:oMath>
      <w:r w:rsidR="006870CE" w:rsidRPr="00384C7D">
        <w:rPr>
          <w:rFonts w:eastAsiaTheme="minorEastAsia" w:cs="Times New Roman"/>
        </w:rPr>
        <w:t>.</w:t>
      </w:r>
      <w:r w:rsidR="0013395A" w:rsidRPr="00384C7D">
        <w:rPr>
          <w:rFonts w:eastAsiaTheme="minorEastAsia" w:cs="Times New Roman"/>
        </w:rPr>
        <w:t xml:space="preserve"> </w:t>
      </w:r>
      <w:r w:rsidR="006870CE" w:rsidRPr="00384C7D">
        <w:rPr>
          <w:rFonts w:eastAsiaTheme="minorEastAsia" w:cs="Times New Roman"/>
        </w:rPr>
        <w:t xml:space="preserve">In mathematical shorthand, the </w:t>
      </w:r>
      <w:r w:rsidR="00FD34FD" w:rsidRPr="00384C7D">
        <w:rPr>
          <w:rFonts w:eastAsiaTheme="minorEastAsia" w:cs="Times New Roman"/>
        </w:rPr>
        <w:t xml:space="preserve">simulation model </w:t>
      </w:r>
      <w:r w:rsidR="007D2064" w:rsidRPr="00384C7D">
        <w:rPr>
          <w:rFonts w:eastAsiaTheme="minorEastAsia" w:cs="Times New Roman"/>
        </w:rPr>
        <w:t>was</w:t>
      </w:r>
      <w:r w:rsidR="00FD34FD" w:rsidRPr="00384C7D">
        <w:rPr>
          <w:rFonts w:eastAsiaTheme="minorEastAsia" w:cs="Times New Roman"/>
        </w:rPr>
        <w:t xml:space="preserve"> thus:</w:t>
      </w:r>
    </w:p>
    <w:p w14:paraId="33335288" w14:textId="7FC48C16" w:rsidR="00FD34FD" w:rsidRPr="00384C7D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2F20984" w14:textId="02BF35C8" w:rsidR="00FD34FD" w:rsidRPr="00384C7D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  <m:r>
            <w:rPr>
              <w:rFonts w:ascii="Cambria Math" w:eastAsiaTheme="minorEastAsia" w:hAnsi="Cambria Math" w:cs="Cambria Math"/>
            </w:rPr>
            <m:t>∼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Binom</m:t>
              </m:r>
            </m:fName>
            <m:e>
              <m:r>
                <w:rPr>
                  <w:rFonts w:ascii="Cambria Math" w:eastAsiaTheme="minorEastAsia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2A63EC30" w14:textId="2A569A4E" w:rsidR="00FD34FD" w:rsidRPr="00384C7D" w:rsidRDefault="00212CFF" w:rsidP="00FD34FD">
      <w:pPr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668C21B" w14:textId="5F9F99F4" w:rsidR="00FD34FD" w:rsidRPr="00384C7D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0BEB6964" w14:textId="3169D0F2" w:rsidR="00FD34FD" w:rsidRPr="00384C7D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6136E42A" w14:textId="79F6E3E9" w:rsidR="00FD34FD" w:rsidRPr="00384C7D" w:rsidRDefault="00212CFF" w:rsidP="00FD34FD">
      <w:pPr>
        <w:rPr>
          <w:rFonts w:eastAsiaTheme="minorEastAsia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DE79D1F" w14:textId="452614E7" w:rsidR="00F26C41" w:rsidRPr="00A35ABD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</m:oMath>
      </m:oMathPara>
    </w:p>
    <w:p w14:paraId="60FCC86B" w14:textId="271E2B97" w:rsidR="00A35ABD" w:rsidRPr="00384C7D" w:rsidRDefault="00A35ABD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2DA0FE1A" w14:textId="77777777" w:rsidR="00F26C41" w:rsidRPr="00384C7D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</w:rPr>
            <m:t>=N-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</m:sub>
          </m:sSub>
        </m:oMath>
      </m:oMathPara>
    </w:p>
    <w:p w14:paraId="46E9B928" w14:textId="0F54F47F" w:rsidR="00F26C41" w:rsidRPr="004F6DCF" w:rsidRDefault="00212CFF" w:rsidP="00FD34FD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VC</m:t>
              </m:r>
            </m:sub>
          </m:sSub>
        </m:oMath>
      </m:oMathPara>
    </w:p>
    <w:p w14:paraId="49346B3A" w14:textId="69DC1014" w:rsidR="004F6DCF" w:rsidRPr="00384C7D" w:rsidRDefault="004F6DCF" w:rsidP="00FD34FD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true</m:t>
              </m:r>
            </m:sub>
          </m:sSub>
        </m:oMath>
      </m:oMathPara>
    </w:p>
    <w:p w14:paraId="32B88C82" w14:textId="1A3E3F81" w:rsidR="00F26C41" w:rsidRPr="00384C7D" w:rsidRDefault="00212CFF" w:rsidP="00FD34FD">
      <w:pPr>
        <w:rPr>
          <w:rFonts w:eastAsiaTheme="minorEastAsia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11DBFA00" w14:textId="6729FD8B" w:rsidR="00FD34FD" w:rsidRPr="00F26C41" w:rsidRDefault="00212CFF" w:rsidP="00FD34FD">
      <w:pPr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VE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×100%</m:t>
          </m:r>
        </m:oMath>
      </m:oMathPara>
    </w:p>
    <w:p w14:paraId="71276840" w14:textId="3C2F0A8D" w:rsidR="0086592A" w:rsidRPr="0086592A" w:rsidRDefault="004922B5" w:rsidP="0086592A">
      <w:pPr>
        <w:rPr>
          <w:rFonts w:cs="Times New Roman"/>
        </w:rPr>
      </w:pPr>
      <w:r>
        <w:rPr>
          <w:rFonts w:cs="Times New Roman"/>
        </w:rPr>
        <w:t xml:space="preserve">After </w:t>
      </w:r>
      <w:r w:rsidR="006235FA">
        <w:rPr>
          <w:rFonts w:cs="Times New Roman"/>
        </w:rPr>
        <w:t>performing</w:t>
      </w:r>
      <w:r>
        <w:rPr>
          <w:rFonts w:cs="Times New Roman"/>
        </w:rPr>
        <w:t xml:space="preserve"> 1</w:t>
      </w:r>
      <w:r w:rsidR="006F16D3">
        <w:rPr>
          <w:rFonts w:cs="Times New Roman"/>
        </w:rPr>
        <w:t>,</w:t>
      </w:r>
      <w:r>
        <w:rPr>
          <w:rFonts w:cs="Times New Roman"/>
        </w:rPr>
        <w:t xml:space="preserve">000 </w:t>
      </w:r>
      <w:r w:rsidR="00865CAA">
        <w:rPr>
          <w:rFonts w:cs="Times New Roman"/>
        </w:rPr>
        <w:t>replicat</w:t>
      </w:r>
      <w:r w:rsidR="008E272F">
        <w:rPr>
          <w:rFonts w:cs="Times New Roman"/>
        </w:rPr>
        <w:t>ions</w:t>
      </w:r>
      <w:r w:rsidR="006F16D3">
        <w:rPr>
          <w:rFonts w:cs="Times New Roman"/>
        </w:rPr>
        <w:t xml:space="preserve"> </w:t>
      </w:r>
      <w:r w:rsidR="006235FA">
        <w:rPr>
          <w:rFonts w:cs="Times New Roman"/>
        </w:rPr>
        <w:t>of</w:t>
      </w:r>
      <w:r>
        <w:rPr>
          <w:rFonts w:cs="Times New Roman"/>
        </w:rPr>
        <w:t xml:space="preserve">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eastAsiaTheme="minorEastAsia" w:cs="Times New Roman"/>
        </w:rPr>
        <w:t xml:space="preserve"> estimates.</w:t>
      </w:r>
      <w:r w:rsidR="0086592A" w:rsidRPr="0086592A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0CF432BC" w14:textId="77777777" w:rsidTr="0086592A">
        <w:trPr>
          <w:trHeight w:val="1267"/>
        </w:trPr>
        <w:tc>
          <w:tcPr>
            <w:tcW w:w="2337" w:type="dxa"/>
          </w:tcPr>
          <w:p w14:paraId="0FD7578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</w:tcPr>
          <w:p w14:paraId="5345049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9CE2A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53DED4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</w:tcPr>
          <w:p w14:paraId="03C40B7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12F9A6A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0E7C4D1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</w:tcPr>
          <w:p w14:paraId="51A6F43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64767803" w14:textId="77777777" w:rsidTr="0086592A">
        <w:trPr>
          <w:trHeight w:val="1267"/>
        </w:trPr>
        <w:tc>
          <w:tcPr>
            <w:tcW w:w="2337" w:type="dxa"/>
          </w:tcPr>
          <w:p w14:paraId="0F4B0BB9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D0D7F3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19D7287F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69FA0E8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101" w:name="_Hlk86400706"/>
        <w:tc>
          <w:tcPr>
            <w:tcW w:w="2337" w:type="dxa"/>
            <w:vAlign w:val="center"/>
          </w:tcPr>
          <w:p w14:paraId="390CA0F8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101"/>
          <w:p w14:paraId="55591D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56DE4246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77A747A2" w14:textId="77777777" w:rsidTr="0086592A">
        <w:trPr>
          <w:trHeight w:val="1267"/>
        </w:trPr>
        <w:tc>
          <w:tcPr>
            <w:tcW w:w="2337" w:type="dxa"/>
          </w:tcPr>
          <w:p w14:paraId="2FE6FBD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4B58E8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102" w:name="_Hlk86400223"/>
        <w:tc>
          <w:tcPr>
            <w:tcW w:w="2338" w:type="dxa"/>
            <w:vAlign w:val="center"/>
          </w:tcPr>
          <w:p w14:paraId="2CDE9449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102"/>
          <w:p w14:paraId="675C989B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665769E4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03A1F2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2868B7C1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187F3F8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4559198A" w14:textId="77777777" w:rsidTr="0086592A">
        <w:trPr>
          <w:trHeight w:val="1267"/>
        </w:trPr>
        <w:tc>
          <w:tcPr>
            <w:tcW w:w="2337" w:type="dxa"/>
          </w:tcPr>
          <w:p w14:paraId="67740A2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9B7A27C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363E13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19C38DF1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  <w:p w14:paraId="7E29084D" w14:textId="77777777" w:rsidR="0086592A" w:rsidRPr="0086592A" w:rsidRDefault="00212CFF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067B15A3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3AF9B0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7E4F35E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635AC69" w14:textId="07FEDD5D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Table S1: Cell probabilities for</w:t>
      </w:r>
      <w:r w:rsidR="00BE0949">
        <w:rPr>
          <w:rFonts w:cs="Times New Roman"/>
        </w:rPr>
        <w:t xml:space="preserve"> </w:t>
      </w:r>
      <w:r w:rsidR="0009795F" w:rsidRPr="0009795F">
        <w:rPr>
          <w:rFonts w:cs="Times New Roman"/>
        </w:rPr>
        <w:t>2x2 table of vaccination and case status from linked vaccination and case registries</w:t>
      </w:r>
      <w:r w:rsidR="0009795F">
        <w:rPr>
          <w:rFonts w:cs="Times New Roman"/>
        </w:rPr>
        <w:t xml:space="preserve"> in a population</w:t>
      </w:r>
      <w:r w:rsidR="0009795F" w:rsidRPr="0009795F">
        <w:rPr>
          <w:rFonts w:cs="Times New Roman"/>
        </w:rPr>
        <w:t xml:space="preserve">. </w:t>
      </w:r>
    </w:p>
    <w:p w14:paraId="5423F37D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2" w:author="Douglas Ezra Morrison" w:date="2021-11-15T12:23:00Z" w:initials="DEM">
    <w:p w14:paraId="1ACD0382" w14:textId="64D834F4" w:rsidR="008A2BF7" w:rsidRDefault="008A2BF7">
      <w:pPr>
        <w:pStyle w:val="CommentText"/>
      </w:pPr>
      <w:r>
        <w:rPr>
          <w:rStyle w:val="CommentReference"/>
        </w:rPr>
        <w:annotationRef/>
      </w:r>
      <w:r>
        <w:t xml:space="preserve">It won’t typically make sense to have </w:t>
      </w:r>
      <m:oMath>
        <m:r>
          <w:rPr>
            <w:rFonts w:ascii="Cambria Math" w:hAnsi="Cambria Math"/>
          </w:rPr>
          <m:t>f≠0</m:t>
        </m:r>
      </m:oMath>
      <w:r>
        <w:rPr>
          <w:rFonts w:eastAsiaTheme="minorEastAsia"/>
        </w:rPr>
        <w:t xml:space="preserve">, since if you think your estimate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wrong, you should update the original estimator</w:t>
      </w:r>
      <w:r w:rsidR="00B7308D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B7308D">
        <w:rPr>
          <w:rFonts w:eastAsiaTheme="minorEastAsia"/>
        </w:rPr>
        <w:t xml:space="preserve"> accordingly.</w:t>
      </w:r>
    </w:p>
  </w:comment>
  <w:comment w:id="99" w:author="Douglas Ezra Morrison" w:date="2021-11-14T15:44:00Z" w:initials="DEM">
    <w:p w14:paraId="7698FD50" w14:textId="40C5B1F6" w:rsidR="002E1334" w:rsidRDefault="002E1334">
      <w:pPr>
        <w:pStyle w:val="CommentText"/>
      </w:pPr>
      <w:r>
        <w:rPr>
          <w:rStyle w:val="CommentReference"/>
        </w:rPr>
        <w:annotationRef/>
      </w:r>
      <w:r>
        <w:t xml:space="preserve">I didn’t use </w:t>
      </w:r>
      <m:oMath>
        <m:r>
          <w:rPr>
            <w:rFonts w:ascii="Cambria Math" w:hAnsi="Cambria Math"/>
          </w:rPr>
          <m:t>"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true</m:t>
            </m:r>
          </m:sup>
        </m:sSubSup>
      </m:oMath>
      <w:r>
        <w:rPr>
          <w:rFonts w:eastAsiaTheme="minorEastAsia"/>
        </w:rPr>
        <w:t>” for this quantity since it’s not the true number of vaccinated cases.</w:t>
      </w:r>
    </w:p>
  </w:comment>
  <w:comment w:id="100" w:author="Douglas Ezra Morrison" w:date="2021-11-14T14:52:00Z" w:initials="DEM">
    <w:p w14:paraId="6AF418BE" w14:textId="1731B1FE" w:rsidR="00E5438A" w:rsidRDefault="00E5438A">
      <w:pPr>
        <w:pStyle w:val="CommentText"/>
      </w:pPr>
      <w:r>
        <w:rPr>
          <w:rStyle w:val="CommentReference"/>
        </w:rPr>
        <w:annotationRef/>
      </w:r>
      <w:r>
        <w:t xml:space="preserve">maybe </w:t>
      </w:r>
      <w:r w:rsidR="0081672E">
        <w:rPr>
          <w:rFonts w:eastAsiaTheme="minorEastAsia"/>
        </w:rPr>
        <w:t xml:space="preserve">this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41AD1">
        <w:rPr>
          <w:rFonts w:eastAsiaTheme="minorEastAsia"/>
        </w:rPr>
        <w:t xml:space="preserve">, so that we can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</m:sSub>
      </m:oMath>
      <w:r w:rsidR="00741AD1">
        <w:rPr>
          <w:rFonts w:eastAsiaTheme="minorEastAsia"/>
        </w:rPr>
        <w:t xml:space="preserve"> in place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VC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? if so, we would probably want to change the main text to match.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CD0382" w15:done="0"/>
  <w15:commentEx w15:paraId="7698FD50" w15:done="0"/>
  <w15:commentEx w15:paraId="6AF41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CCFCF" w16cex:dateUtc="2021-11-15T20:23:00Z"/>
  <w16cex:commentExtensible w16cex:durableId="253BAD59" w16cex:dateUtc="2021-11-14T23:44:00Z"/>
  <w16cex:commentExtensible w16cex:durableId="253BA117" w16cex:dateUtc="2021-11-14T2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CD0382" w16cid:durableId="253CCFCF"/>
  <w16cid:commentId w16cid:paraId="7698FD50" w16cid:durableId="253BAD59"/>
  <w16cid:commentId w16cid:paraId="6AF418BE" w16cid:durableId="253BA1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F131" w14:textId="77777777" w:rsidR="00212CFF" w:rsidRDefault="00212CFF" w:rsidP="002859CD">
      <w:pPr>
        <w:spacing w:after="0" w:line="240" w:lineRule="auto"/>
      </w:pPr>
      <w:r>
        <w:separator/>
      </w:r>
    </w:p>
  </w:endnote>
  <w:endnote w:type="continuationSeparator" w:id="0">
    <w:p w14:paraId="09AA9D16" w14:textId="77777777" w:rsidR="00212CFF" w:rsidRDefault="00212CFF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2126" w14:textId="77777777" w:rsidR="006C58C8" w:rsidRDefault="006C5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808F8B" w14:textId="77777777" w:rsidR="006C58C8" w:rsidRDefault="006C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7B10" w14:textId="77777777" w:rsidR="00212CFF" w:rsidRDefault="00212CFF" w:rsidP="002859CD">
      <w:pPr>
        <w:spacing w:after="0" w:line="240" w:lineRule="auto"/>
      </w:pPr>
      <w:r>
        <w:separator/>
      </w:r>
    </w:p>
  </w:footnote>
  <w:footnote w:type="continuationSeparator" w:id="0">
    <w:p w14:paraId="457802C2" w14:textId="77777777" w:rsidR="00212CFF" w:rsidRDefault="00212CFF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5D35"/>
    <w:rsid w:val="000209C4"/>
    <w:rsid w:val="00023782"/>
    <w:rsid w:val="00032397"/>
    <w:rsid w:val="0004101D"/>
    <w:rsid w:val="00055FB3"/>
    <w:rsid w:val="00071A5B"/>
    <w:rsid w:val="00072BEC"/>
    <w:rsid w:val="00072E24"/>
    <w:rsid w:val="00084CE8"/>
    <w:rsid w:val="00090236"/>
    <w:rsid w:val="00093B74"/>
    <w:rsid w:val="0009795F"/>
    <w:rsid w:val="000A0E87"/>
    <w:rsid w:val="000A198C"/>
    <w:rsid w:val="000C2CFE"/>
    <w:rsid w:val="000D0EE1"/>
    <w:rsid w:val="000E02EC"/>
    <w:rsid w:val="000F757A"/>
    <w:rsid w:val="00103A06"/>
    <w:rsid w:val="00112DA4"/>
    <w:rsid w:val="00115510"/>
    <w:rsid w:val="00127133"/>
    <w:rsid w:val="0013395A"/>
    <w:rsid w:val="00140F34"/>
    <w:rsid w:val="00145ABF"/>
    <w:rsid w:val="001636F3"/>
    <w:rsid w:val="001727B9"/>
    <w:rsid w:val="001857C9"/>
    <w:rsid w:val="001A5C8B"/>
    <w:rsid w:val="001B1532"/>
    <w:rsid w:val="001B4DE5"/>
    <w:rsid w:val="001C0C15"/>
    <w:rsid w:val="001C29EE"/>
    <w:rsid w:val="001C5F78"/>
    <w:rsid w:val="001D3490"/>
    <w:rsid w:val="001F39F8"/>
    <w:rsid w:val="001F4AAB"/>
    <w:rsid w:val="00207C91"/>
    <w:rsid w:val="002125C3"/>
    <w:rsid w:val="00212CFF"/>
    <w:rsid w:val="00224052"/>
    <w:rsid w:val="00224EC5"/>
    <w:rsid w:val="00237CE8"/>
    <w:rsid w:val="00242D85"/>
    <w:rsid w:val="00242F2D"/>
    <w:rsid w:val="00246E5A"/>
    <w:rsid w:val="00265DAC"/>
    <w:rsid w:val="002859CD"/>
    <w:rsid w:val="002875B2"/>
    <w:rsid w:val="00293248"/>
    <w:rsid w:val="002966EC"/>
    <w:rsid w:val="002A105A"/>
    <w:rsid w:val="002C4772"/>
    <w:rsid w:val="002D5F25"/>
    <w:rsid w:val="002E1334"/>
    <w:rsid w:val="002F58E0"/>
    <w:rsid w:val="00306CD7"/>
    <w:rsid w:val="003214A6"/>
    <w:rsid w:val="00326925"/>
    <w:rsid w:val="00327C6A"/>
    <w:rsid w:val="003364C5"/>
    <w:rsid w:val="00347946"/>
    <w:rsid w:val="0038362A"/>
    <w:rsid w:val="00384C7D"/>
    <w:rsid w:val="003850DD"/>
    <w:rsid w:val="00393C5F"/>
    <w:rsid w:val="00397008"/>
    <w:rsid w:val="003C14A5"/>
    <w:rsid w:val="003D672F"/>
    <w:rsid w:val="003E54B0"/>
    <w:rsid w:val="003F4015"/>
    <w:rsid w:val="003F6216"/>
    <w:rsid w:val="0040535A"/>
    <w:rsid w:val="004137BA"/>
    <w:rsid w:val="004137DA"/>
    <w:rsid w:val="0041426B"/>
    <w:rsid w:val="004163FD"/>
    <w:rsid w:val="004240B1"/>
    <w:rsid w:val="004244A0"/>
    <w:rsid w:val="004264C8"/>
    <w:rsid w:val="00430686"/>
    <w:rsid w:val="00431B43"/>
    <w:rsid w:val="00443235"/>
    <w:rsid w:val="00443DAE"/>
    <w:rsid w:val="00452C7C"/>
    <w:rsid w:val="00456626"/>
    <w:rsid w:val="0047628F"/>
    <w:rsid w:val="00477338"/>
    <w:rsid w:val="00480C20"/>
    <w:rsid w:val="004922B5"/>
    <w:rsid w:val="00496BF6"/>
    <w:rsid w:val="004A3B5B"/>
    <w:rsid w:val="004B4B14"/>
    <w:rsid w:val="004C2340"/>
    <w:rsid w:val="004D06B1"/>
    <w:rsid w:val="004D24CC"/>
    <w:rsid w:val="004D27F3"/>
    <w:rsid w:val="004D45DB"/>
    <w:rsid w:val="004D655B"/>
    <w:rsid w:val="004F6DCF"/>
    <w:rsid w:val="005022ED"/>
    <w:rsid w:val="0050328C"/>
    <w:rsid w:val="005236B5"/>
    <w:rsid w:val="00527CE4"/>
    <w:rsid w:val="00532952"/>
    <w:rsid w:val="005339A8"/>
    <w:rsid w:val="00547AAA"/>
    <w:rsid w:val="0055121D"/>
    <w:rsid w:val="0055473D"/>
    <w:rsid w:val="005621B3"/>
    <w:rsid w:val="0057696B"/>
    <w:rsid w:val="00577D1F"/>
    <w:rsid w:val="00583052"/>
    <w:rsid w:val="005975B2"/>
    <w:rsid w:val="005A7A3A"/>
    <w:rsid w:val="005C2E02"/>
    <w:rsid w:val="005D50A7"/>
    <w:rsid w:val="005E11AA"/>
    <w:rsid w:val="005E495F"/>
    <w:rsid w:val="005F5CC9"/>
    <w:rsid w:val="006031C0"/>
    <w:rsid w:val="00604C14"/>
    <w:rsid w:val="00613319"/>
    <w:rsid w:val="006136B2"/>
    <w:rsid w:val="00613BC3"/>
    <w:rsid w:val="006235FA"/>
    <w:rsid w:val="0065154A"/>
    <w:rsid w:val="006565A7"/>
    <w:rsid w:val="00681F15"/>
    <w:rsid w:val="00683053"/>
    <w:rsid w:val="00685A31"/>
    <w:rsid w:val="006870CE"/>
    <w:rsid w:val="006A3234"/>
    <w:rsid w:val="006B65DC"/>
    <w:rsid w:val="006B7BE6"/>
    <w:rsid w:val="006C37F6"/>
    <w:rsid w:val="006C534D"/>
    <w:rsid w:val="006C58C8"/>
    <w:rsid w:val="006C743E"/>
    <w:rsid w:val="006C752A"/>
    <w:rsid w:val="006D35B4"/>
    <w:rsid w:val="006D7CC3"/>
    <w:rsid w:val="006E0565"/>
    <w:rsid w:val="006F16D3"/>
    <w:rsid w:val="006F5A3F"/>
    <w:rsid w:val="006F7BB5"/>
    <w:rsid w:val="006F7CC6"/>
    <w:rsid w:val="00735C09"/>
    <w:rsid w:val="00735EC9"/>
    <w:rsid w:val="00740DB7"/>
    <w:rsid w:val="00741AD1"/>
    <w:rsid w:val="00747187"/>
    <w:rsid w:val="00757198"/>
    <w:rsid w:val="007840B6"/>
    <w:rsid w:val="007C4F4F"/>
    <w:rsid w:val="007C5146"/>
    <w:rsid w:val="007C7283"/>
    <w:rsid w:val="007C7673"/>
    <w:rsid w:val="007D0F10"/>
    <w:rsid w:val="007D13D6"/>
    <w:rsid w:val="007D2064"/>
    <w:rsid w:val="007D279F"/>
    <w:rsid w:val="007D6C4F"/>
    <w:rsid w:val="007E790C"/>
    <w:rsid w:val="007F1F4F"/>
    <w:rsid w:val="00800F93"/>
    <w:rsid w:val="0081672E"/>
    <w:rsid w:val="00820566"/>
    <w:rsid w:val="00823CD9"/>
    <w:rsid w:val="00832371"/>
    <w:rsid w:val="00837836"/>
    <w:rsid w:val="0083796D"/>
    <w:rsid w:val="00856A0E"/>
    <w:rsid w:val="008637C1"/>
    <w:rsid w:val="008640B0"/>
    <w:rsid w:val="0086592A"/>
    <w:rsid w:val="00865CAA"/>
    <w:rsid w:val="00866884"/>
    <w:rsid w:val="00877AD6"/>
    <w:rsid w:val="00881370"/>
    <w:rsid w:val="00884218"/>
    <w:rsid w:val="00884588"/>
    <w:rsid w:val="008952C5"/>
    <w:rsid w:val="008A1189"/>
    <w:rsid w:val="008A20CF"/>
    <w:rsid w:val="008A2BF7"/>
    <w:rsid w:val="008A3154"/>
    <w:rsid w:val="008D3C11"/>
    <w:rsid w:val="008E272F"/>
    <w:rsid w:val="008E5E20"/>
    <w:rsid w:val="0090529C"/>
    <w:rsid w:val="00912A0B"/>
    <w:rsid w:val="009138B3"/>
    <w:rsid w:val="00930937"/>
    <w:rsid w:val="00931CED"/>
    <w:rsid w:val="0094584C"/>
    <w:rsid w:val="00963ACA"/>
    <w:rsid w:val="00971E7E"/>
    <w:rsid w:val="00974B26"/>
    <w:rsid w:val="00984175"/>
    <w:rsid w:val="00992FB6"/>
    <w:rsid w:val="009A2278"/>
    <w:rsid w:val="009A280A"/>
    <w:rsid w:val="009B284C"/>
    <w:rsid w:val="009B497B"/>
    <w:rsid w:val="009C2B22"/>
    <w:rsid w:val="009C6BDC"/>
    <w:rsid w:val="009D777D"/>
    <w:rsid w:val="009E1B30"/>
    <w:rsid w:val="009E35AA"/>
    <w:rsid w:val="009E705B"/>
    <w:rsid w:val="009F654D"/>
    <w:rsid w:val="00A20602"/>
    <w:rsid w:val="00A35ABD"/>
    <w:rsid w:val="00A415FD"/>
    <w:rsid w:val="00A5644D"/>
    <w:rsid w:val="00A61E0B"/>
    <w:rsid w:val="00A629D8"/>
    <w:rsid w:val="00A70CF5"/>
    <w:rsid w:val="00A7154E"/>
    <w:rsid w:val="00A76756"/>
    <w:rsid w:val="00A928D0"/>
    <w:rsid w:val="00AA54AB"/>
    <w:rsid w:val="00AA6D71"/>
    <w:rsid w:val="00AB1B61"/>
    <w:rsid w:val="00AB6DA9"/>
    <w:rsid w:val="00AD5BEA"/>
    <w:rsid w:val="00AF2FD7"/>
    <w:rsid w:val="00B1339C"/>
    <w:rsid w:val="00B22B06"/>
    <w:rsid w:val="00B23FA2"/>
    <w:rsid w:val="00B33E2D"/>
    <w:rsid w:val="00B418B7"/>
    <w:rsid w:val="00B45ED9"/>
    <w:rsid w:val="00B5016C"/>
    <w:rsid w:val="00B7308D"/>
    <w:rsid w:val="00B96FB8"/>
    <w:rsid w:val="00BA2020"/>
    <w:rsid w:val="00BA2762"/>
    <w:rsid w:val="00BB1A9C"/>
    <w:rsid w:val="00BB62D8"/>
    <w:rsid w:val="00BB6D67"/>
    <w:rsid w:val="00BC1EDB"/>
    <w:rsid w:val="00BC2C9D"/>
    <w:rsid w:val="00BD000C"/>
    <w:rsid w:val="00BD346F"/>
    <w:rsid w:val="00BD415B"/>
    <w:rsid w:val="00BD56E7"/>
    <w:rsid w:val="00BE0949"/>
    <w:rsid w:val="00BE4449"/>
    <w:rsid w:val="00BF5F4D"/>
    <w:rsid w:val="00C07292"/>
    <w:rsid w:val="00C246EC"/>
    <w:rsid w:val="00C40E32"/>
    <w:rsid w:val="00C427F6"/>
    <w:rsid w:val="00C441F3"/>
    <w:rsid w:val="00C50A1E"/>
    <w:rsid w:val="00C50DDD"/>
    <w:rsid w:val="00C52A3C"/>
    <w:rsid w:val="00C54D32"/>
    <w:rsid w:val="00C55E6E"/>
    <w:rsid w:val="00C5792D"/>
    <w:rsid w:val="00C57ADD"/>
    <w:rsid w:val="00C628CA"/>
    <w:rsid w:val="00C66329"/>
    <w:rsid w:val="00C70C2D"/>
    <w:rsid w:val="00C73576"/>
    <w:rsid w:val="00C75454"/>
    <w:rsid w:val="00CA4BEE"/>
    <w:rsid w:val="00CC21FF"/>
    <w:rsid w:val="00CD0CEF"/>
    <w:rsid w:val="00CE1C2E"/>
    <w:rsid w:val="00CE74CC"/>
    <w:rsid w:val="00D00313"/>
    <w:rsid w:val="00D01D23"/>
    <w:rsid w:val="00D03324"/>
    <w:rsid w:val="00D06B7F"/>
    <w:rsid w:val="00D220E8"/>
    <w:rsid w:val="00D222E9"/>
    <w:rsid w:val="00D34AAE"/>
    <w:rsid w:val="00D45113"/>
    <w:rsid w:val="00D52EB5"/>
    <w:rsid w:val="00D705BA"/>
    <w:rsid w:val="00D81BB5"/>
    <w:rsid w:val="00DB4E5F"/>
    <w:rsid w:val="00DD4A0B"/>
    <w:rsid w:val="00DE7F7A"/>
    <w:rsid w:val="00DF1389"/>
    <w:rsid w:val="00DF6005"/>
    <w:rsid w:val="00DF64B3"/>
    <w:rsid w:val="00E12835"/>
    <w:rsid w:val="00E139EE"/>
    <w:rsid w:val="00E27271"/>
    <w:rsid w:val="00E30675"/>
    <w:rsid w:val="00E33BD8"/>
    <w:rsid w:val="00E35B64"/>
    <w:rsid w:val="00E36B3E"/>
    <w:rsid w:val="00E52990"/>
    <w:rsid w:val="00E52F5E"/>
    <w:rsid w:val="00E53418"/>
    <w:rsid w:val="00E5438A"/>
    <w:rsid w:val="00E5442E"/>
    <w:rsid w:val="00E75EAF"/>
    <w:rsid w:val="00E84C60"/>
    <w:rsid w:val="00EA4DE0"/>
    <w:rsid w:val="00EC1C12"/>
    <w:rsid w:val="00EC22B4"/>
    <w:rsid w:val="00EC723C"/>
    <w:rsid w:val="00ED1D8A"/>
    <w:rsid w:val="00ED1F6D"/>
    <w:rsid w:val="00ED3D8B"/>
    <w:rsid w:val="00ED41BE"/>
    <w:rsid w:val="00EF2764"/>
    <w:rsid w:val="00EF4199"/>
    <w:rsid w:val="00F07101"/>
    <w:rsid w:val="00F156EF"/>
    <w:rsid w:val="00F23208"/>
    <w:rsid w:val="00F23B04"/>
    <w:rsid w:val="00F268AF"/>
    <w:rsid w:val="00F26C41"/>
    <w:rsid w:val="00F30290"/>
    <w:rsid w:val="00F445E8"/>
    <w:rsid w:val="00F458AA"/>
    <w:rsid w:val="00F61788"/>
    <w:rsid w:val="00F6644F"/>
    <w:rsid w:val="00F9119A"/>
    <w:rsid w:val="00F927F6"/>
    <w:rsid w:val="00F93A2F"/>
    <w:rsid w:val="00FA1D07"/>
    <w:rsid w:val="00FC5EC2"/>
    <w:rsid w:val="00FD34FD"/>
    <w:rsid w:val="00FD4240"/>
    <w:rsid w:val="00FE22DB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29"/>
  <w15:docId w15:val="{0F487193-0FAE-413E-B37F-BA029701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A4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A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7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97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084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CE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2DA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497B"/>
    <w:rPr>
      <w:rFonts w:ascii="Times New Roman" w:eastAsiaTheme="majorEastAsia" w:hAnsi="Times New Roman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497B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32C38-8D78-461F-B327-AA478FA4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18</Pages>
  <Words>3955</Words>
  <Characters>22544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26447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Morrison</cp:lastModifiedBy>
  <cp:revision>119</cp:revision>
  <cp:lastPrinted>2021-11-08T20:21:00Z</cp:lastPrinted>
  <dcterms:created xsi:type="dcterms:W3CDTF">2021-11-08T05:04:00Z</dcterms:created>
  <dcterms:modified xsi:type="dcterms:W3CDTF">2021-11-16T00:16:00Z</dcterms:modified>
</cp:coreProperties>
</file>